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F14" w:rsidRPr="00276F14" w:rsidRDefault="00276F14">
      <w:pPr>
        <w:rPr>
          <w:rFonts w:ascii="Arial" w:hAnsi="Arial" w:cs="Arial"/>
        </w:rPr>
      </w:pPr>
    </w:p>
    <w:tbl>
      <w:tblPr>
        <w:tblW w:w="9288" w:type="dxa"/>
        <w:tblLook w:val="01E0" w:firstRow="1" w:lastRow="1" w:firstColumn="1" w:lastColumn="1" w:noHBand="0" w:noVBand="0"/>
      </w:tblPr>
      <w:tblGrid>
        <w:gridCol w:w="9288"/>
      </w:tblGrid>
      <w:tr w:rsidR="005769AC" w:rsidRPr="0025280E" w:rsidTr="0025280E">
        <w:trPr>
          <w:trHeight w:val="3504"/>
        </w:trPr>
        <w:tc>
          <w:tcPr>
            <w:tcW w:w="9288" w:type="dxa"/>
            <w:shd w:val="clear" w:color="auto" w:fill="auto"/>
          </w:tcPr>
          <w:p w:rsidR="005769AC" w:rsidRPr="0025280E" w:rsidRDefault="003A303B" w:rsidP="0025280E">
            <w:pPr>
              <w:jc w:val="right"/>
              <w:rPr>
                <w:rFonts w:ascii="Arial" w:hAnsi="Arial" w:cs="Arial"/>
                <w:sz w:val="52"/>
                <w:szCs w:val="52"/>
              </w:rPr>
            </w:pPr>
            <w:proofErr w:type="spellStart"/>
            <w:r w:rsidRPr="0025280E">
              <w:rPr>
                <w:rFonts w:ascii="MyriadPro-Bold" w:hAnsi="MyriadPro-Bold" w:cs="MyriadPro-Bold"/>
                <w:b/>
                <w:bCs/>
                <w:color w:val="CC6600"/>
                <w:sz w:val="40"/>
                <w:szCs w:val="40"/>
              </w:rPr>
              <w:t>statistik</w:t>
            </w:r>
            <w:proofErr w:type="spellEnd"/>
            <w:r w:rsidRPr="0025280E">
              <w:rPr>
                <w:rFonts w:ascii="MyriadPro-Light" w:hAnsi="MyriadPro-Light" w:cs="MyriadPro-Light"/>
                <w:color w:val="000000"/>
                <w:sz w:val="29"/>
                <w:szCs w:val="29"/>
              </w:rPr>
              <w:t xml:space="preserve"> Berlin Brandenburg</w:t>
            </w:r>
          </w:p>
        </w:tc>
      </w:tr>
      <w:tr w:rsidR="005769AC" w:rsidRPr="0025280E" w:rsidTr="0025280E">
        <w:trPr>
          <w:trHeight w:val="897"/>
        </w:trPr>
        <w:tc>
          <w:tcPr>
            <w:tcW w:w="9288" w:type="dxa"/>
            <w:shd w:val="clear" w:color="auto" w:fill="auto"/>
          </w:tcPr>
          <w:p w:rsidR="005769AC" w:rsidRPr="0025280E" w:rsidRDefault="00B76746" w:rsidP="00B14DFD">
            <w:pPr>
              <w:rPr>
                <w:rFonts w:ascii="Arial" w:hAnsi="Arial" w:cs="Arial"/>
                <w:sz w:val="52"/>
                <w:szCs w:val="52"/>
              </w:rPr>
            </w:pPr>
            <w:r w:rsidRPr="0025280E">
              <w:rPr>
                <w:rFonts w:ascii="Arial" w:hAnsi="Arial" w:cs="Arial"/>
                <w:sz w:val="52"/>
                <w:szCs w:val="52"/>
              </w:rPr>
              <w:t>Open Data</w:t>
            </w:r>
            <w:r w:rsidR="000D3988" w:rsidRPr="0025280E">
              <w:rPr>
                <w:rFonts w:ascii="Arial" w:hAnsi="Arial" w:cs="Arial"/>
                <w:sz w:val="52"/>
                <w:szCs w:val="52"/>
              </w:rPr>
              <w:br/>
              <w:t>Regionales Bezugssystem (RBS)</w:t>
            </w:r>
          </w:p>
        </w:tc>
      </w:tr>
      <w:tr w:rsidR="005769AC" w:rsidRPr="0025280E" w:rsidTr="0025280E">
        <w:trPr>
          <w:trHeight w:val="1423"/>
        </w:trPr>
        <w:tc>
          <w:tcPr>
            <w:tcW w:w="9288" w:type="dxa"/>
            <w:shd w:val="clear" w:color="auto" w:fill="auto"/>
          </w:tcPr>
          <w:p w:rsidR="005769AC" w:rsidRPr="0025280E" w:rsidRDefault="005769AC" w:rsidP="000D3988">
            <w:pPr>
              <w:rPr>
                <w:rFonts w:ascii="Arial" w:hAnsi="Arial" w:cs="Arial"/>
                <w:sz w:val="64"/>
                <w:szCs w:val="64"/>
              </w:rPr>
            </w:pPr>
          </w:p>
        </w:tc>
      </w:tr>
      <w:tr w:rsidR="005769AC" w:rsidRPr="0025280E" w:rsidTr="0025280E">
        <w:trPr>
          <w:trHeight w:val="907"/>
        </w:trPr>
        <w:tc>
          <w:tcPr>
            <w:tcW w:w="9288" w:type="dxa"/>
            <w:shd w:val="clear" w:color="auto" w:fill="auto"/>
          </w:tcPr>
          <w:p w:rsidR="007B6AD5" w:rsidRDefault="0060074C" w:rsidP="007B6AD5">
            <w:pPr>
              <w:rPr>
                <w:rFonts w:ascii="Arial" w:hAnsi="Arial" w:cs="Arial"/>
                <w:sz w:val="56"/>
                <w:szCs w:val="56"/>
              </w:rPr>
            </w:pPr>
            <w:r w:rsidRPr="0025280E">
              <w:rPr>
                <w:rFonts w:ascii="Arial" w:hAnsi="Arial" w:cs="Arial"/>
                <w:sz w:val="56"/>
                <w:szCs w:val="56"/>
              </w:rPr>
              <w:t>Wahlgebiete</w:t>
            </w:r>
            <w:r w:rsidR="00742533" w:rsidRPr="0025280E">
              <w:rPr>
                <w:rFonts w:ascii="Arial" w:hAnsi="Arial" w:cs="Arial"/>
                <w:sz w:val="56"/>
                <w:szCs w:val="56"/>
              </w:rPr>
              <w:t xml:space="preserve"> </w:t>
            </w:r>
            <w:r w:rsidR="00F61F64" w:rsidRPr="0025280E">
              <w:rPr>
                <w:rFonts w:ascii="Arial" w:hAnsi="Arial" w:cs="Arial"/>
                <w:sz w:val="56"/>
                <w:szCs w:val="56"/>
              </w:rPr>
              <w:t>der</w:t>
            </w:r>
          </w:p>
          <w:p w:rsidR="007B6AD5" w:rsidRPr="007B6AD5" w:rsidRDefault="0060074C" w:rsidP="007B6AD5">
            <w:pPr>
              <w:rPr>
                <w:rFonts w:ascii="Arial" w:hAnsi="Arial" w:cs="Arial"/>
                <w:b/>
                <w:sz w:val="56"/>
                <w:szCs w:val="56"/>
              </w:rPr>
            </w:pPr>
            <w:r w:rsidRPr="0025280E">
              <w:rPr>
                <w:rFonts w:ascii="Arial" w:hAnsi="Arial" w:cs="Arial"/>
                <w:sz w:val="56"/>
                <w:szCs w:val="56"/>
              </w:rPr>
              <w:br/>
            </w:r>
            <w:r w:rsidR="00F61F64" w:rsidRPr="007B6AD5">
              <w:rPr>
                <w:rFonts w:ascii="Arial" w:hAnsi="Arial" w:cs="Arial"/>
                <w:b/>
                <w:sz w:val="56"/>
                <w:szCs w:val="56"/>
              </w:rPr>
              <w:t>Wahl</w:t>
            </w:r>
            <w:r w:rsidR="007B6AD5" w:rsidRPr="007B6AD5">
              <w:rPr>
                <w:rFonts w:ascii="Arial" w:hAnsi="Arial" w:cs="Arial"/>
                <w:b/>
                <w:sz w:val="56"/>
                <w:szCs w:val="56"/>
              </w:rPr>
              <w:t>en</w:t>
            </w:r>
            <w:r w:rsidR="00F61F64" w:rsidRPr="007B6AD5">
              <w:rPr>
                <w:rFonts w:ascii="Arial" w:hAnsi="Arial" w:cs="Arial"/>
                <w:b/>
                <w:sz w:val="56"/>
                <w:szCs w:val="56"/>
              </w:rPr>
              <w:t xml:space="preserve"> zum </w:t>
            </w:r>
            <w:r w:rsidR="007B6AD5" w:rsidRPr="007B6AD5">
              <w:rPr>
                <w:rFonts w:ascii="Arial" w:hAnsi="Arial" w:cs="Arial"/>
                <w:b/>
                <w:sz w:val="56"/>
                <w:szCs w:val="56"/>
              </w:rPr>
              <w:t xml:space="preserve">Abgeordnetenhaus von Berlin und zu den Bezirksversammlungen </w:t>
            </w:r>
          </w:p>
          <w:p w:rsidR="005769AC" w:rsidRPr="0025280E" w:rsidRDefault="007B6AD5" w:rsidP="007B6AD5">
            <w:pPr>
              <w:rPr>
                <w:rFonts w:ascii="Arial" w:hAnsi="Arial" w:cs="Arial"/>
                <w:sz w:val="56"/>
                <w:szCs w:val="56"/>
              </w:rPr>
            </w:pPr>
            <w:r>
              <w:rPr>
                <w:rFonts w:ascii="Arial" w:hAnsi="Arial" w:cs="Arial"/>
                <w:sz w:val="56"/>
                <w:szCs w:val="56"/>
              </w:rPr>
              <w:br/>
            </w:r>
            <w:r w:rsidR="00F61F64" w:rsidRPr="0025280E">
              <w:rPr>
                <w:rFonts w:ascii="Arial" w:hAnsi="Arial" w:cs="Arial"/>
                <w:sz w:val="56"/>
                <w:szCs w:val="56"/>
              </w:rPr>
              <w:t xml:space="preserve">am </w:t>
            </w:r>
            <w:r>
              <w:rPr>
                <w:rFonts w:ascii="Arial" w:hAnsi="Arial" w:cs="Arial"/>
                <w:sz w:val="56"/>
                <w:szCs w:val="56"/>
              </w:rPr>
              <w:t>18</w:t>
            </w:r>
            <w:r w:rsidR="00F61F64" w:rsidRPr="0025280E">
              <w:rPr>
                <w:rFonts w:ascii="Arial" w:hAnsi="Arial" w:cs="Arial"/>
                <w:sz w:val="56"/>
                <w:szCs w:val="56"/>
              </w:rPr>
              <w:t xml:space="preserve">. </w:t>
            </w:r>
            <w:r>
              <w:rPr>
                <w:rFonts w:ascii="Arial" w:hAnsi="Arial" w:cs="Arial"/>
                <w:sz w:val="56"/>
                <w:szCs w:val="56"/>
              </w:rPr>
              <w:t>September</w:t>
            </w:r>
            <w:r w:rsidR="00F61F64" w:rsidRPr="0025280E">
              <w:rPr>
                <w:rFonts w:ascii="Arial" w:hAnsi="Arial" w:cs="Arial"/>
                <w:sz w:val="56"/>
                <w:szCs w:val="56"/>
              </w:rPr>
              <w:t xml:space="preserve"> 201</w:t>
            </w:r>
            <w:r>
              <w:rPr>
                <w:rFonts w:ascii="Arial" w:hAnsi="Arial" w:cs="Arial"/>
                <w:sz w:val="56"/>
                <w:szCs w:val="56"/>
              </w:rPr>
              <w:t>6</w:t>
            </w:r>
          </w:p>
        </w:tc>
      </w:tr>
      <w:tr w:rsidR="005769AC" w:rsidRPr="0025280E" w:rsidTr="0025280E">
        <w:tc>
          <w:tcPr>
            <w:tcW w:w="9288" w:type="dxa"/>
            <w:shd w:val="clear" w:color="auto" w:fill="auto"/>
          </w:tcPr>
          <w:p w:rsidR="005769AC" w:rsidRPr="0025280E" w:rsidRDefault="005769AC" w:rsidP="0025280E">
            <w:pPr>
              <w:jc w:val="center"/>
              <w:rPr>
                <w:rFonts w:ascii="Arial" w:hAnsi="Arial" w:cs="Arial"/>
                <w:sz w:val="32"/>
                <w:szCs w:val="32"/>
              </w:rPr>
            </w:pPr>
          </w:p>
        </w:tc>
      </w:tr>
      <w:tr w:rsidR="005769AC" w:rsidRPr="0025280E" w:rsidTr="0025280E">
        <w:trPr>
          <w:trHeight w:val="1964"/>
        </w:trPr>
        <w:tc>
          <w:tcPr>
            <w:tcW w:w="9288" w:type="dxa"/>
            <w:shd w:val="clear" w:color="auto" w:fill="auto"/>
          </w:tcPr>
          <w:p w:rsidR="005769AC" w:rsidRPr="0025280E" w:rsidRDefault="005769AC" w:rsidP="0025280E">
            <w:pPr>
              <w:jc w:val="center"/>
              <w:rPr>
                <w:rFonts w:ascii="Arial" w:hAnsi="Arial" w:cs="Arial"/>
                <w:sz w:val="32"/>
                <w:szCs w:val="32"/>
              </w:rPr>
            </w:pPr>
          </w:p>
        </w:tc>
      </w:tr>
      <w:tr w:rsidR="00FB116C" w:rsidRPr="0025280E" w:rsidTr="0025280E">
        <w:tc>
          <w:tcPr>
            <w:tcW w:w="9288" w:type="dxa"/>
            <w:shd w:val="clear" w:color="auto" w:fill="auto"/>
          </w:tcPr>
          <w:p w:rsidR="00FB116C" w:rsidRPr="0025280E" w:rsidRDefault="003A303B" w:rsidP="00B14DFD">
            <w:pPr>
              <w:rPr>
                <w:rFonts w:ascii="Arial" w:hAnsi="Arial" w:cs="Arial"/>
                <w:i/>
                <w:sz w:val="48"/>
                <w:szCs w:val="48"/>
              </w:rPr>
            </w:pPr>
            <w:r w:rsidRPr="0025280E">
              <w:rPr>
                <w:rFonts w:ascii="Arial" w:hAnsi="Arial" w:cs="Arial"/>
                <w:i/>
                <w:sz w:val="48"/>
                <w:szCs w:val="48"/>
              </w:rPr>
              <w:t>Beschreibung</w:t>
            </w:r>
            <w:r w:rsidR="000B5D33" w:rsidRPr="0025280E">
              <w:rPr>
                <w:rFonts w:ascii="Arial" w:hAnsi="Arial" w:cs="Arial"/>
                <w:i/>
                <w:sz w:val="48"/>
                <w:szCs w:val="48"/>
              </w:rPr>
              <w:t>/Metadaten</w:t>
            </w:r>
          </w:p>
        </w:tc>
      </w:tr>
    </w:tbl>
    <w:p w:rsidR="005769AC" w:rsidRDefault="005769AC">
      <w:pPr>
        <w:rPr>
          <w:rFonts w:ascii="Arial" w:hAnsi="Arial" w:cs="Arial"/>
        </w:rPr>
        <w:sectPr w:rsidR="005769AC" w:rsidSect="00FD607F">
          <w:headerReference w:type="default" r:id="rId9"/>
          <w:footerReference w:type="even" r:id="rId10"/>
          <w:footerReference w:type="default" r:id="rId11"/>
          <w:footerReference w:type="first" r:id="rId12"/>
          <w:pgSz w:w="11906" w:h="16838"/>
          <w:pgMar w:top="899" w:right="1417" w:bottom="1134" w:left="1417" w:header="708" w:footer="708" w:gutter="0"/>
          <w:cols w:space="708"/>
          <w:titlePg/>
          <w:docGrid w:linePitch="360"/>
        </w:sectPr>
      </w:pPr>
    </w:p>
    <w:p w:rsidR="00DF7E32" w:rsidRDefault="00DF7E32">
      <w:pPr>
        <w:rPr>
          <w:rFonts w:ascii="Arial" w:hAnsi="Arial" w:cs="Arial"/>
        </w:rPr>
        <w:sectPr w:rsidR="00DF7E32" w:rsidSect="005769AC">
          <w:headerReference w:type="default" r:id="rId13"/>
          <w:footerReference w:type="default" r:id="rId14"/>
          <w:type w:val="continuous"/>
          <w:pgSz w:w="11906" w:h="16838"/>
          <w:pgMar w:top="1417" w:right="1417" w:bottom="1134" w:left="1417" w:header="708" w:footer="708" w:gutter="0"/>
          <w:pgNumType w:start="1"/>
          <w:cols w:space="708"/>
          <w:docGrid w:linePitch="360"/>
        </w:sectPr>
      </w:pPr>
    </w:p>
    <w:p w:rsidR="005769AC" w:rsidRPr="00276F14" w:rsidRDefault="005769AC">
      <w:pPr>
        <w:rPr>
          <w:rFonts w:ascii="Arial" w:hAnsi="Arial" w:cs="Arial"/>
        </w:rPr>
      </w:pPr>
    </w:p>
    <w:p w:rsidR="005769AC" w:rsidRDefault="005769AC">
      <w:pPr>
        <w:rPr>
          <w:rFonts w:ascii="Arial" w:hAnsi="Arial" w:cs="Arial"/>
        </w:rPr>
        <w:sectPr w:rsidR="005769AC" w:rsidSect="005769AC">
          <w:type w:val="continuous"/>
          <w:pgSz w:w="11906" w:h="16838"/>
          <w:pgMar w:top="1417" w:right="1417" w:bottom="1134" w:left="1417" w:header="708" w:footer="708" w:gutter="0"/>
          <w:pgNumType w:start="1"/>
          <w:cols w:space="708"/>
          <w:docGrid w:linePitch="360"/>
        </w:sectPr>
      </w:pPr>
    </w:p>
    <w:p w:rsidR="005A0A75" w:rsidRPr="00DF7E32" w:rsidRDefault="005A0A75" w:rsidP="004A6F87">
      <w:pPr>
        <w:spacing w:after="240"/>
        <w:rPr>
          <w:rFonts w:ascii="Arial" w:hAnsi="Arial" w:cs="Arial"/>
          <w:sz w:val="20"/>
          <w:szCs w:val="20"/>
        </w:rPr>
      </w:pPr>
    </w:p>
    <w:p w:rsidR="00DF7E32" w:rsidRPr="00DF7E32" w:rsidRDefault="00DF7E32" w:rsidP="004A6F87">
      <w:pPr>
        <w:spacing w:after="240"/>
        <w:rPr>
          <w:rFonts w:ascii="Arial" w:hAnsi="Arial" w:cs="Arial"/>
          <w:sz w:val="20"/>
          <w:szCs w:val="20"/>
        </w:rPr>
        <w:sectPr w:rsidR="00DF7E32" w:rsidRPr="00DF7E32" w:rsidSect="005769AC">
          <w:headerReference w:type="default" r:id="rId15"/>
          <w:type w:val="continuous"/>
          <w:pgSz w:w="11906" w:h="16838"/>
          <w:pgMar w:top="1417" w:right="1417" w:bottom="1134" w:left="1417" w:header="708" w:footer="708" w:gutter="0"/>
          <w:cols w:space="708"/>
          <w:docGrid w:linePitch="360"/>
        </w:sectPr>
      </w:pPr>
    </w:p>
    <w:p w:rsidR="00DF7E32" w:rsidRPr="00DF7E32" w:rsidRDefault="00DF7E32" w:rsidP="004A6F87">
      <w:pPr>
        <w:spacing w:after="240"/>
        <w:rPr>
          <w:rFonts w:ascii="Arial" w:hAnsi="Arial" w:cs="Arial"/>
          <w:sz w:val="20"/>
          <w:szCs w:val="20"/>
        </w:rPr>
      </w:pPr>
    </w:p>
    <w:p w:rsidR="004A6F87" w:rsidRDefault="004A6F87" w:rsidP="000B5D33">
      <w:pPr>
        <w:spacing w:after="120"/>
        <w:rPr>
          <w:rFonts w:ascii="Arial" w:hAnsi="Arial" w:cs="Arial"/>
        </w:rPr>
      </w:pPr>
    </w:p>
    <w:p w:rsidR="004A6F87" w:rsidRPr="002818A3" w:rsidRDefault="00FD607F" w:rsidP="004A6F87">
      <w:pPr>
        <w:pStyle w:val="berschrift1"/>
        <w:rPr>
          <w:rFonts w:ascii="Arial Narrow" w:hAnsi="Arial Narrow"/>
        </w:rPr>
      </w:pPr>
      <w:bookmarkStart w:id="0" w:name="_Toc165694438"/>
      <w:r>
        <w:br w:type="page"/>
      </w:r>
      <w:bookmarkStart w:id="1" w:name="_Toc165696906"/>
      <w:bookmarkStart w:id="2" w:name="_Toc169430709"/>
      <w:r w:rsidR="004A6F87" w:rsidRPr="002818A3">
        <w:rPr>
          <w:rFonts w:ascii="Arial Narrow" w:hAnsi="Arial Narrow"/>
        </w:rPr>
        <w:lastRenderedPageBreak/>
        <w:t xml:space="preserve">Allgemeine </w:t>
      </w:r>
      <w:bookmarkEnd w:id="0"/>
      <w:r w:rsidR="00424867" w:rsidRPr="002818A3">
        <w:rPr>
          <w:rFonts w:ascii="Arial Narrow" w:hAnsi="Arial Narrow"/>
        </w:rPr>
        <w:t>Angaben zu</w:t>
      </w:r>
      <w:bookmarkEnd w:id="1"/>
      <w:bookmarkEnd w:id="2"/>
      <w:r w:rsidR="00B76746">
        <w:rPr>
          <w:rFonts w:ascii="Arial Narrow" w:hAnsi="Arial Narrow"/>
        </w:rPr>
        <w:t>m Datenbestand</w:t>
      </w:r>
    </w:p>
    <w:p w:rsidR="008A5555" w:rsidRPr="002818A3" w:rsidRDefault="008A5555" w:rsidP="008A5555">
      <w:pPr>
        <w:pStyle w:val="ErlZw"/>
        <w:outlineLvl w:val="0"/>
        <w:rPr>
          <w:rFonts w:ascii="Arial Narrow" w:hAnsi="Arial Narrow"/>
          <w:sz w:val="22"/>
          <w:szCs w:val="22"/>
        </w:rPr>
      </w:pPr>
      <w:bookmarkStart w:id="3" w:name="_Toc165696907"/>
      <w:bookmarkStart w:id="4" w:name="_Toc166985945"/>
      <w:bookmarkStart w:id="5" w:name="_Toc166994939"/>
      <w:bookmarkStart w:id="6" w:name="_Toc168988869"/>
      <w:bookmarkStart w:id="7" w:name="_Toc169338304"/>
      <w:bookmarkStart w:id="8" w:name="_Toc169430710"/>
      <w:r w:rsidRPr="002818A3">
        <w:rPr>
          <w:rFonts w:ascii="Arial Narrow" w:hAnsi="Arial Narrow"/>
          <w:sz w:val="22"/>
          <w:szCs w:val="22"/>
        </w:rPr>
        <w:t>Aufgabe und</w:t>
      </w:r>
      <w:r w:rsidRPr="002818A3">
        <w:rPr>
          <w:rFonts w:ascii="Arial Narrow" w:hAnsi="Arial Narrow"/>
          <w:b w:val="0"/>
          <w:sz w:val="22"/>
          <w:szCs w:val="22"/>
        </w:rPr>
        <w:t xml:space="preserve"> </w:t>
      </w:r>
      <w:r w:rsidRPr="002818A3">
        <w:rPr>
          <w:rFonts w:ascii="Arial Narrow" w:hAnsi="Arial Narrow"/>
          <w:sz w:val="22"/>
          <w:szCs w:val="22"/>
        </w:rPr>
        <w:t>Ziel de</w:t>
      </w:r>
      <w:bookmarkEnd w:id="3"/>
      <w:bookmarkEnd w:id="4"/>
      <w:bookmarkEnd w:id="5"/>
      <w:bookmarkEnd w:id="6"/>
      <w:bookmarkEnd w:id="7"/>
      <w:bookmarkEnd w:id="8"/>
      <w:r w:rsidR="00B14DFD">
        <w:rPr>
          <w:rFonts w:ascii="Arial Narrow" w:hAnsi="Arial Narrow"/>
          <w:sz w:val="22"/>
          <w:szCs w:val="22"/>
        </w:rPr>
        <w:t>s Regionalen Bezugssystems im Amt für Statistik Berlin-Brandenburg</w:t>
      </w:r>
    </w:p>
    <w:p w:rsidR="00A03B4E" w:rsidRDefault="00B14DFD" w:rsidP="00A03B4E">
      <w:pPr>
        <w:pStyle w:val="ErlZwArialNarrow"/>
        <w:numPr>
          <w:ins w:id="9" w:author="Unknown"/>
        </w:numPr>
      </w:pPr>
      <w:r w:rsidRPr="00B14DFD">
        <w:t>Das Regionale Bezugssystem (RBS) ist eine Geodatenbank mit den Adressen, Straßen, Blöcken und Bezugsräumen von Berlin. Die Daten werden auf Basis der Karte 1: 5000 von Berlin (K5), des Amtsblatts von Berlin und den Grundstücksnummerierungsplänen der Bezirksämter laufend durch das Amt für Statistik Berlin Brandenburg fortgeschrieben. Damit werden statistische Prozesse und die räumliche Darstellung statistischer Datenbestände unterstützt. Die RBS-Daten bilden die Grundlage für viele Verwaltungsverfahren in Berlin.</w:t>
      </w:r>
      <w:r>
        <w:t xml:space="preserve"> </w:t>
      </w:r>
      <w:r w:rsidRPr="00B14DFD">
        <w:t>Technisch besteht das RBS aus Datenbanken mit anhängigen Werkzeugen zur räumlichen Datenverarbeitung – z.</w:t>
      </w:r>
      <w:r w:rsidR="003321EC">
        <w:t>B. einem Geoinformationssystem</w:t>
      </w:r>
      <w:r w:rsidRPr="00B14DFD">
        <w:t xml:space="preserve"> – sowie diversen Schnittstellen zu internen und externen Anwendungen / Nutzern.</w:t>
      </w:r>
      <w:r>
        <w:br/>
      </w:r>
      <w:r w:rsidRPr="00B14DFD">
        <w:t>Zur Erstellung von RBS-Bezugsräumen werden bestimmte Grundelemente in Form von datenbankbasierten Geoobjekten generiert und fortgeschrieben. Von diesen Grundelementen werden die meisten RBS-Bezugsräume abgeleitet</w:t>
      </w:r>
      <w:r w:rsidR="00F61F64">
        <w:t xml:space="preserve"> (vgl. </w:t>
      </w:r>
      <w:hyperlink r:id="rId16" w:history="1">
        <w:r w:rsidR="00F61F64" w:rsidRPr="00F61F64">
          <w:rPr>
            <w:rStyle w:val="Hyperlink"/>
          </w:rPr>
          <w:t>Die Grundelemente des RBS</w:t>
        </w:r>
      </w:hyperlink>
      <w:r w:rsidR="00F61F64">
        <w:t>)</w:t>
      </w:r>
      <w:r w:rsidRPr="00B14DFD">
        <w:t>.</w:t>
      </w:r>
    </w:p>
    <w:p w:rsidR="0026496B" w:rsidRPr="002818A3" w:rsidRDefault="0026496B" w:rsidP="0026496B">
      <w:pPr>
        <w:pStyle w:val="ErlZw"/>
        <w:outlineLvl w:val="0"/>
        <w:rPr>
          <w:rFonts w:ascii="Arial Narrow" w:hAnsi="Arial Narrow"/>
          <w:sz w:val="22"/>
          <w:szCs w:val="22"/>
        </w:rPr>
      </w:pPr>
      <w:bookmarkStart w:id="10" w:name="_Toc165696908"/>
      <w:bookmarkStart w:id="11" w:name="_Toc166985946"/>
      <w:bookmarkStart w:id="12" w:name="_Toc166994940"/>
      <w:bookmarkStart w:id="13" w:name="_Toc168988870"/>
      <w:bookmarkStart w:id="14" w:name="_Toc169338305"/>
      <w:bookmarkStart w:id="15" w:name="_Toc169430711"/>
      <w:r w:rsidRPr="002818A3">
        <w:rPr>
          <w:rFonts w:ascii="Arial Narrow" w:hAnsi="Arial Narrow"/>
          <w:sz w:val="22"/>
          <w:szCs w:val="22"/>
        </w:rPr>
        <w:t>Periodizität</w:t>
      </w:r>
      <w:bookmarkEnd w:id="10"/>
      <w:bookmarkEnd w:id="11"/>
      <w:bookmarkEnd w:id="12"/>
      <w:bookmarkEnd w:id="13"/>
      <w:bookmarkEnd w:id="14"/>
      <w:bookmarkEnd w:id="15"/>
    </w:p>
    <w:p w:rsidR="0026496B" w:rsidRPr="002818A3" w:rsidRDefault="00583809" w:rsidP="0026496B">
      <w:pPr>
        <w:pStyle w:val="ErlFlie1"/>
        <w:rPr>
          <w:rFonts w:ascii="Arial Narrow" w:hAnsi="Arial Narrow"/>
          <w:sz w:val="22"/>
          <w:szCs w:val="22"/>
        </w:rPr>
      </w:pPr>
      <w:r>
        <w:rPr>
          <w:rFonts w:ascii="Arial Narrow" w:hAnsi="Arial Narrow"/>
          <w:sz w:val="22"/>
          <w:szCs w:val="22"/>
        </w:rPr>
        <w:t xml:space="preserve">Die </w:t>
      </w:r>
      <w:r w:rsidR="00A66436">
        <w:rPr>
          <w:rFonts w:ascii="Arial Narrow" w:hAnsi="Arial Narrow"/>
          <w:sz w:val="22"/>
          <w:szCs w:val="22"/>
        </w:rPr>
        <w:t xml:space="preserve">Wahlgebiete </w:t>
      </w:r>
      <w:r>
        <w:rPr>
          <w:rFonts w:ascii="Arial Narrow" w:hAnsi="Arial Narrow"/>
          <w:sz w:val="22"/>
          <w:szCs w:val="22"/>
        </w:rPr>
        <w:t>werden</w:t>
      </w:r>
      <w:r w:rsidR="00A66436">
        <w:rPr>
          <w:rFonts w:ascii="Arial Narrow" w:hAnsi="Arial Narrow"/>
          <w:sz w:val="22"/>
          <w:szCs w:val="22"/>
        </w:rPr>
        <w:t xml:space="preserve"> vor jeder Wahl in Berlin durch die Wahlämter der Bezirke und </w:t>
      </w:r>
      <w:r w:rsidR="00CE637A">
        <w:rPr>
          <w:rFonts w:ascii="Arial Narrow" w:hAnsi="Arial Narrow"/>
          <w:sz w:val="22"/>
          <w:szCs w:val="22"/>
        </w:rPr>
        <w:t>die</w:t>
      </w:r>
      <w:r w:rsidR="00A66436">
        <w:rPr>
          <w:rFonts w:ascii="Arial Narrow" w:hAnsi="Arial Narrow"/>
          <w:sz w:val="22"/>
          <w:szCs w:val="22"/>
        </w:rPr>
        <w:t xml:space="preserve"> </w:t>
      </w:r>
      <w:hyperlink r:id="rId17" w:history="1">
        <w:r w:rsidR="00A66436" w:rsidRPr="00CE637A">
          <w:rPr>
            <w:rStyle w:val="Hyperlink"/>
            <w:rFonts w:ascii="Arial Narrow" w:hAnsi="Arial Narrow"/>
            <w:sz w:val="22"/>
            <w:szCs w:val="22"/>
          </w:rPr>
          <w:t xml:space="preserve">Geschäftsstelle </w:t>
        </w:r>
        <w:r w:rsidR="00CE637A" w:rsidRPr="00CE637A">
          <w:rPr>
            <w:rStyle w:val="Hyperlink"/>
            <w:rFonts w:ascii="Arial Narrow" w:hAnsi="Arial Narrow"/>
            <w:sz w:val="22"/>
            <w:szCs w:val="22"/>
          </w:rPr>
          <w:t xml:space="preserve"> der Landeswahlleiterin</w:t>
        </w:r>
      </w:hyperlink>
      <w:r w:rsidR="00CE637A">
        <w:rPr>
          <w:rFonts w:ascii="Arial Narrow" w:hAnsi="Arial Narrow"/>
          <w:sz w:val="22"/>
          <w:szCs w:val="22"/>
        </w:rPr>
        <w:t xml:space="preserve"> </w:t>
      </w:r>
      <w:r w:rsidR="00A66436">
        <w:rPr>
          <w:rFonts w:ascii="Arial Narrow" w:hAnsi="Arial Narrow"/>
          <w:sz w:val="22"/>
          <w:szCs w:val="22"/>
        </w:rPr>
        <w:t>festgelegt und in Anlehnung an die Blockgeometrien des RBS digitalisiert</w:t>
      </w:r>
      <w:r>
        <w:rPr>
          <w:rFonts w:ascii="Arial Narrow" w:hAnsi="Arial Narrow"/>
          <w:sz w:val="22"/>
          <w:szCs w:val="22"/>
        </w:rPr>
        <w:t xml:space="preserve">. </w:t>
      </w:r>
      <w:r w:rsidR="00A03B4E">
        <w:rPr>
          <w:rFonts w:ascii="Arial Narrow" w:hAnsi="Arial Narrow"/>
          <w:sz w:val="22"/>
          <w:szCs w:val="22"/>
        </w:rPr>
        <w:t xml:space="preserve">Im Rahmen der </w:t>
      </w:r>
      <w:r>
        <w:rPr>
          <w:rFonts w:ascii="Arial Narrow" w:hAnsi="Arial Narrow"/>
          <w:sz w:val="22"/>
          <w:szCs w:val="22"/>
        </w:rPr>
        <w:t xml:space="preserve">Open Data </w:t>
      </w:r>
      <w:r w:rsidR="00A03B4E">
        <w:rPr>
          <w:rFonts w:ascii="Arial Narrow" w:hAnsi="Arial Narrow"/>
          <w:sz w:val="22"/>
          <w:szCs w:val="22"/>
        </w:rPr>
        <w:t xml:space="preserve">– Strategie des Amtes </w:t>
      </w:r>
      <w:r w:rsidR="00A66436">
        <w:rPr>
          <w:rFonts w:ascii="Arial Narrow" w:hAnsi="Arial Narrow"/>
          <w:sz w:val="22"/>
          <w:szCs w:val="22"/>
        </w:rPr>
        <w:t xml:space="preserve">werden die Wahlgebiete jeweils kurz vor der Wahl </w:t>
      </w:r>
      <w:r>
        <w:rPr>
          <w:rFonts w:ascii="Arial Narrow" w:hAnsi="Arial Narrow"/>
          <w:sz w:val="22"/>
          <w:szCs w:val="22"/>
        </w:rPr>
        <w:t>veröffentlicht.</w:t>
      </w:r>
    </w:p>
    <w:p w:rsidR="0026496B" w:rsidRPr="002818A3" w:rsidRDefault="0026496B" w:rsidP="0026496B">
      <w:pPr>
        <w:pStyle w:val="ErlFlie1"/>
        <w:rPr>
          <w:rFonts w:ascii="Arial Narrow" w:hAnsi="Arial Narrow"/>
          <w:sz w:val="22"/>
          <w:szCs w:val="22"/>
        </w:rPr>
      </w:pPr>
    </w:p>
    <w:p w:rsidR="00C50004" w:rsidRPr="002818A3" w:rsidRDefault="009A72B3" w:rsidP="00C50004">
      <w:pPr>
        <w:pStyle w:val="ErlZw"/>
        <w:outlineLvl w:val="0"/>
        <w:rPr>
          <w:rFonts w:ascii="Arial Narrow" w:hAnsi="Arial Narrow"/>
          <w:sz w:val="22"/>
          <w:szCs w:val="22"/>
        </w:rPr>
      </w:pPr>
      <w:bookmarkStart w:id="16" w:name="_Toc165696911"/>
      <w:bookmarkStart w:id="17" w:name="_Toc166985949"/>
      <w:bookmarkStart w:id="18" w:name="_Toc166994943"/>
      <w:bookmarkStart w:id="19" w:name="_Toc168988873"/>
      <w:bookmarkStart w:id="20" w:name="_Toc169338308"/>
      <w:bookmarkStart w:id="21" w:name="_Toc169430714"/>
      <w:r>
        <w:rPr>
          <w:rFonts w:ascii="Arial Narrow" w:hAnsi="Arial Narrow"/>
          <w:sz w:val="22"/>
          <w:szCs w:val="22"/>
        </w:rPr>
        <w:t xml:space="preserve">Räumliche </w:t>
      </w:r>
      <w:r w:rsidR="00C50004" w:rsidRPr="002818A3">
        <w:rPr>
          <w:rFonts w:ascii="Arial Narrow" w:hAnsi="Arial Narrow"/>
          <w:sz w:val="22"/>
          <w:szCs w:val="22"/>
        </w:rPr>
        <w:t>Genauigkeit</w:t>
      </w:r>
      <w:bookmarkEnd w:id="16"/>
      <w:bookmarkEnd w:id="17"/>
      <w:bookmarkEnd w:id="18"/>
      <w:bookmarkEnd w:id="19"/>
      <w:bookmarkEnd w:id="20"/>
      <w:bookmarkEnd w:id="21"/>
      <w:r w:rsidR="00C0093D">
        <w:rPr>
          <w:rFonts w:ascii="Arial Narrow" w:hAnsi="Arial Narrow"/>
          <w:sz w:val="22"/>
          <w:szCs w:val="22"/>
        </w:rPr>
        <w:t xml:space="preserve"> / Datengrundlage</w:t>
      </w:r>
      <w:r w:rsidR="000D3988">
        <w:rPr>
          <w:rFonts w:ascii="Arial Narrow" w:hAnsi="Arial Narrow"/>
          <w:sz w:val="22"/>
          <w:szCs w:val="22"/>
        </w:rPr>
        <w:t>n</w:t>
      </w:r>
    </w:p>
    <w:p w:rsidR="003321EC" w:rsidRPr="009C6F5D" w:rsidRDefault="00A66436" w:rsidP="009C6F5D">
      <w:pPr>
        <w:pStyle w:val="ErlFlie1"/>
        <w:rPr>
          <w:rFonts w:ascii="Arial Narrow" w:hAnsi="Arial Narrow"/>
          <w:sz w:val="22"/>
          <w:szCs w:val="22"/>
        </w:rPr>
      </w:pPr>
      <w:r>
        <w:rPr>
          <w:rFonts w:ascii="Arial Narrow" w:hAnsi="Arial Narrow"/>
          <w:sz w:val="22"/>
          <w:szCs w:val="22"/>
        </w:rPr>
        <w:t>Die Wahlgebiete werden an</w:t>
      </w:r>
      <w:r w:rsidR="009F521C">
        <w:rPr>
          <w:rFonts w:ascii="Arial Narrow" w:hAnsi="Arial Narrow"/>
          <w:sz w:val="22"/>
          <w:szCs w:val="22"/>
        </w:rPr>
        <w:t>alo</w:t>
      </w:r>
      <w:r>
        <w:rPr>
          <w:rFonts w:ascii="Arial Narrow" w:hAnsi="Arial Narrow"/>
          <w:sz w:val="22"/>
          <w:szCs w:val="22"/>
        </w:rPr>
        <w:t xml:space="preserve">g zu den statistischen Blöcken </w:t>
      </w:r>
      <w:proofErr w:type="spellStart"/>
      <w:r>
        <w:rPr>
          <w:rFonts w:ascii="Arial Narrow" w:hAnsi="Arial Narrow"/>
          <w:sz w:val="22"/>
          <w:szCs w:val="22"/>
        </w:rPr>
        <w:t>onscreen</w:t>
      </w:r>
      <w:proofErr w:type="spellEnd"/>
      <w:r>
        <w:rPr>
          <w:rFonts w:ascii="Arial Narrow" w:hAnsi="Arial Narrow"/>
          <w:sz w:val="22"/>
          <w:szCs w:val="22"/>
        </w:rPr>
        <w:t xml:space="preserve"> </w:t>
      </w:r>
      <w:r w:rsidR="000D3988">
        <w:rPr>
          <w:rFonts w:ascii="Arial Narrow" w:hAnsi="Arial Narrow"/>
          <w:sz w:val="22"/>
          <w:szCs w:val="22"/>
        </w:rPr>
        <w:t>auf</w:t>
      </w:r>
      <w:r w:rsidR="007B6AD5">
        <w:rPr>
          <w:rFonts w:ascii="Arial Narrow" w:hAnsi="Arial Narrow"/>
          <w:sz w:val="22"/>
          <w:szCs w:val="22"/>
        </w:rPr>
        <w:t xml:space="preserve"> Grundlage</w:t>
      </w:r>
      <w:r w:rsidR="000D3988">
        <w:rPr>
          <w:rFonts w:ascii="Arial Narrow" w:hAnsi="Arial Narrow"/>
          <w:sz w:val="22"/>
          <w:szCs w:val="22"/>
        </w:rPr>
        <w:t xml:space="preserve"> der K</w:t>
      </w:r>
      <w:r w:rsidR="007B6AD5">
        <w:rPr>
          <w:rFonts w:ascii="Arial Narrow" w:hAnsi="Arial Narrow"/>
          <w:sz w:val="22"/>
          <w:szCs w:val="22"/>
        </w:rPr>
        <w:t>arte 1:</w:t>
      </w:r>
      <w:r w:rsidR="000D3988">
        <w:rPr>
          <w:rFonts w:ascii="Arial Narrow" w:hAnsi="Arial Narrow"/>
          <w:sz w:val="22"/>
          <w:szCs w:val="22"/>
        </w:rPr>
        <w:t>5</w:t>
      </w:r>
      <w:r w:rsidR="007B6AD5">
        <w:rPr>
          <w:rFonts w:ascii="Arial Narrow" w:hAnsi="Arial Narrow"/>
          <w:sz w:val="22"/>
          <w:szCs w:val="22"/>
        </w:rPr>
        <w:t>.000 von Berlin und dem Amtlichen Liegenschaftskataster</w:t>
      </w:r>
      <w:r w:rsidR="000D3988">
        <w:rPr>
          <w:rFonts w:ascii="Arial Narrow" w:hAnsi="Arial Narrow"/>
          <w:sz w:val="22"/>
          <w:szCs w:val="22"/>
        </w:rPr>
        <w:t xml:space="preserve"> digitalisiert. </w:t>
      </w:r>
      <w:r w:rsidR="00583809">
        <w:rPr>
          <w:rFonts w:ascii="Arial Narrow" w:hAnsi="Arial Narrow"/>
          <w:sz w:val="22"/>
          <w:szCs w:val="22"/>
        </w:rPr>
        <w:br/>
      </w:r>
      <w:r w:rsidR="003321EC" w:rsidRPr="002818A3">
        <w:t>Zur</w:t>
      </w:r>
      <w:r w:rsidR="003321EC">
        <w:softHyphen/>
        <w:t>z</w:t>
      </w:r>
      <w:r w:rsidR="003321EC" w:rsidRPr="002818A3">
        <w:t xml:space="preserve">eit werden Maßnahmen zur </w:t>
      </w:r>
      <w:r w:rsidR="009A72B3">
        <w:t>Qualitätsv</w:t>
      </w:r>
      <w:r w:rsidR="003321EC" w:rsidRPr="002818A3">
        <w:t>erbesserung des RBS</w:t>
      </w:r>
      <w:r w:rsidR="003321EC">
        <w:t>-Datenbestandes</w:t>
      </w:r>
      <w:r w:rsidR="006B7C9B">
        <w:t xml:space="preserve"> in Abstimmung mit der Senatsverwaltung für Stadtentwicklung und Umwelt und den </w:t>
      </w:r>
      <w:r w:rsidR="001F087E">
        <w:t>bezirklichen Vermessungs</w:t>
      </w:r>
      <w:r w:rsidR="006B7C9B">
        <w:t>ämtern</w:t>
      </w:r>
      <w:r w:rsidR="003321EC" w:rsidRPr="002818A3">
        <w:t xml:space="preserve"> erarbeitet.</w:t>
      </w:r>
    </w:p>
    <w:p w:rsidR="00293CD8" w:rsidRPr="00742533" w:rsidRDefault="00293CD8" w:rsidP="00742533">
      <w:pPr>
        <w:pStyle w:val="ErlZw"/>
        <w:outlineLvl w:val="0"/>
        <w:rPr>
          <w:rFonts w:ascii="Arial Narrow" w:hAnsi="Arial Narrow"/>
          <w:sz w:val="22"/>
          <w:szCs w:val="22"/>
        </w:rPr>
      </w:pPr>
      <w:r w:rsidRPr="00742533">
        <w:rPr>
          <w:rFonts w:ascii="Arial Narrow" w:hAnsi="Arial Narrow"/>
          <w:sz w:val="22"/>
          <w:szCs w:val="22"/>
        </w:rPr>
        <w:t>Gültigkeit</w:t>
      </w:r>
    </w:p>
    <w:p w:rsidR="00A66436" w:rsidRPr="00742533" w:rsidRDefault="00DD1122" w:rsidP="00A66436">
      <w:pPr>
        <w:pStyle w:val="ErlFlie1"/>
        <w:rPr>
          <w:rFonts w:ascii="Arial Narrow" w:hAnsi="Arial Narrow"/>
          <w:sz w:val="22"/>
          <w:szCs w:val="22"/>
        </w:rPr>
      </w:pPr>
      <w:r w:rsidRPr="00742533">
        <w:rPr>
          <w:rFonts w:ascii="Arial Narrow" w:hAnsi="Arial Narrow"/>
          <w:sz w:val="22"/>
          <w:szCs w:val="22"/>
        </w:rPr>
        <w:t>Der Datenbestand</w:t>
      </w:r>
      <w:r w:rsidR="00293CD8" w:rsidRPr="00742533">
        <w:rPr>
          <w:rFonts w:ascii="Arial Narrow" w:hAnsi="Arial Narrow"/>
          <w:sz w:val="22"/>
          <w:szCs w:val="22"/>
        </w:rPr>
        <w:t xml:space="preserve"> </w:t>
      </w:r>
      <w:r w:rsidRPr="00742533">
        <w:rPr>
          <w:rFonts w:ascii="Arial Narrow" w:hAnsi="Arial Narrow"/>
          <w:sz w:val="22"/>
          <w:szCs w:val="22"/>
        </w:rPr>
        <w:t>entspricht de</w:t>
      </w:r>
      <w:r w:rsidR="00A66436">
        <w:rPr>
          <w:rFonts w:ascii="Arial Narrow" w:hAnsi="Arial Narrow"/>
          <w:sz w:val="22"/>
          <w:szCs w:val="22"/>
        </w:rPr>
        <w:t>m</w:t>
      </w:r>
      <w:r w:rsidRPr="00742533">
        <w:rPr>
          <w:rFonts w:ascii="Arial Narrow" w:hAnsi="Arial Narrow"/>
          <w:sz w:val="22"/>
          <w:szCs w:val="22"/>
        </w:rPr>
        <w:t xml:space="preserve"> </w:t>
      </w:r>
      <w:r w:rsidR="009F521C">
        <w:rPr>
          <w:rFonts w:ascii="Arial Narrow" w:hAnsi="Arial Narrow"/>
          <w:sz w:val="22"/>
          <w:szCs w:val="22"/>
        </w:rPr>
        <w:t xml:space="preserve">abgestimmten </w:t>
      </w:r>
      <w:r w:rsidR="00293CD8" w:rsidRPr="00742533">
        <w:rPr>
          <w:rFonts w:ascii="Arial Narrow" w:hAnsi="Arial Narrow"/>
          <w:sz w:val="22"/>
          <w:szCs w:val="22"/>
        </w:rPr>
        <w:t xml:space="preserve">Sachstand </w:t>
      </w:r>
      <w:r w:rsidR="009F521C">
        <w:rPr>
          <w:rFonts w:ascii="Arial Narrow" w:hAnsi="Arial Narrow"/>
          <w:sz w:val="22"/>
          <w:szCs w:val="22"/>
        </w:rPr>
        <w:t>vom 28. Januar 201</w:t>
      </w:r>
      <w:r w:rsidR="007B6AD5">
        <w:rPr>
          <w:rFonts w:ascii="Arial Narrow" w:hAnsi="Arial Narrow"/>
          <w:sz w:val="22"/>
          <w:szCs w:val="22"/>
        </w:rPr>
        <w:t>6</w:t>
      </w:r>
      <w:r w:rsidR="009F521C">
        <w:rPr>
          <w:rFonts w:ascii="Arial Narrow" w:hAnsi="Arial Narrow"/>
          <w:sz w:val="22"/>
          <w:szCs w:val="22"/>
        </w:rPr>
        <w:t>.</w:t>
      </w:r>
    </w:p>
    <w:p w:rsidR="00C50004" w:rsidRPr="00742533" w:rsidRDefault="00C50004" w:rsidP="00742533">
      <w:pPr>
        <w:pStyle w:val="ErlFlie1"/>
        <w:rPr>
          <w:rFonts w:ascii="Arial Narrow" w:hAnsi="Arial Narrow"/>
          <w:sz w:val="22"/>
          <w:szCs w:val="22"/>
        </w:rPr>
      </w:pPr>
    </w:p>
    <w:p w:rsidR="008A5555" w:rsidRPr="002818A3" w:rsidRDefault="008A5555" w:rsidP="008A5555">
      <w:pPr>
        <w:pStyle w:val="ErlZw"/>
        <w:outlineLvl w:val="0"/>
        <w:rPr>
          <w:rFonts w:ascii="Arial Narrow" w:hAnsi="Arial Narrow"/>
          <w:sz w:val="22"/>
          <w:szCs w:val="22"/>
        </w:rPr>
      </w:pPr>
      <w:bookmarkStart w:id="22" w:name="_Toc165696913"/>
      <w:bookmarkStart w:id="23" w:name="_Toc166985951"/>
      <w:bookmarkStart w:id="24" w:name="_Toc166994945"/>
      <w:bookmarkStart w:id="25" w:name="_Toc168988875"/>
      <w:bookmarkStart w:id="26" w:name="_Toc169338310"/>
      <w:bookmarkStart w:id="27" w:name="_Toc169430716"/>
      <w:r w:rsidRPr="002818A3">
        <w:rPr>
          <w:rFonts w:ascii="Arial Narrow" w:hAnsi="Arial Narrow"/>
          <w:sz w:val="22"/>
          <w:szCs w:val="22"/>
        </w:rPr>
        <w:t>Rechtsgrundlage</w:t>
      </w:r>
      <w:bookmarkEnd w:id="22"/>
      <w:bookmarkEnd w:id="23"/>
      <w:bookmarkEnd w:id="24"/>
      <w:bookmarkEnd w:id="25"/>
      <w:bookmarkEnd w:id="26"/>
      <w:bookmarkEnd w:id="27"/>
      <w:r w:rsidR="00453BE7">
        <w:rPr>
          <w:rFonts w:ascii="Arial Narrow" w:hAnsi="Arial Narrow"/>
          <w:sz w:val="22"/>
          <w:szCs w:val="22"/>
        </w:rPr>
        <w:t>n</w:t>
      </w:r>
    </w:p>
    <w:p w:rsidR="00F61F64" w:rsidRDefault="00F61F64" w:rsidP="00EE118A">
      <w:pPr>
        <w:pStyle w:val="ErlFlie1"/>
        <w:numPr>
          <w:ilvl w:val="0"/>
          <w:numId w:val="32"/>
        </w:numPr>
        <w:rPr>
          <w:rFonts w:ascii="Arial Narrow" w:hAnsi="Arial Narrow"/>
          <w:sz w:val="22"/>
          <w:szCs w:val="22"/>
        </w:rPr>
      </w:pPr>
    </w:p>
    <w:p w:rsidR="004A6F87" w:rsidRPr="009C6F5D" w:rsidRDefault="004A6F87" w:rsidP="00EE118A">
      <w:pPr>
        <w:pStyle w:val="ErlFlie1"/>
        <w:numPr>
          <w:ilvl w:val="0"/>
          <w:numId w:val="32"/>
        </w:numPr>
        <w:rPr>
          <w:rFonts w:ascii="Arial Narrow" w:hAnsi="Arial Narrow"/>
          <w:sz w:val="22"/>
          <w:szCs w:val="22"/>
        </w:rPr>
      </w:pPr>
    </w:p>
    <w:p w:rsidR="004D2910" w:rsidRPr="002818A3" w:rsidRDefault="00FB18F5" w:rsidP="004D2910">
      <w:pPr>
        <w:pStyle w:val="ErlZw"/>
        <w:outlineLvl w:val="0"/>
        <w:rPr>
          <w:rFonts w:ascii="Arial Narrow" w:hAnsi="Arial Narrow"/>
          <w:sz w:val="22"/>
          <w:szCs w:val="22"/>
        </w:rPr>
      </w:pPr>
      <w:bookmarkStart w:id="28" w:name="_Toc165696915"/>
      <w:bookmarkStart w:id="29" w:name="_Toc166985953"/>
      <w:bookmarkStart w:id="30" w:name="_Toc166994947"/>
      <w:bookmarkStart w:id="31" w:name="_Toc168988877"/>
      <w:bookmarkStart w:id="32" w:name="_Toc169338312"/>
      <w:bookmarkStart w:id="33" w:name="_Toc169430718"/>
      <w:r>
        <w:rPr>
          <w:rFonts w:ascii="Arial Narrow" w:hAnsi="Arial Narrow"/>
          <w:sz w:val="22"/>
          <w:szCs w:val="22"/>
        </w:rPr>
        <w:t xml:space="preserve">Lizenz / </w:t>
      </w:r>
      <w:r w:rsidR="004D2910" w:rsidRPr="002818A3">
        <w:rPr>
          <w:rFonts w:ascii="Arial Narrow" w:hAnsi="Arial Narrow"/>
          <w:sz w:val="22"/>
          <w:szCs w:val="22"/>
        </w:rPr>
        <w:t>Veröffentlichungshinweise</w:t>
      </w:r>
      <w:bookmarkEnd w:id="28"/>
      <w:bookmarkEnd w:id="29"/>
      <w:bookmarkEnd w:id="30"/>
      <w:bookmarkEnd w:id="31"/>
      <w:bookmarkEnd w:id="32"/>
      <w:bookmarkEnd w:id="33"/>
    </w:p>
    <w:p w:rsidR="006B7C9B" w:rsidRPr="006B7C9B" w:rsidRDefault="00690ABA" w:rsidP="00AB3DDB">
      <w:pPr>
        <w:pStyle w:val="ErlFlie1"/>
        <w:rPr>
          <w:rFonts w:ascii="Arial Narrow" w:hAnsi="Arial Narrow"/>
          <w:sz w:val="22"/>
          <w:szCs w:val="22"/>
        </w:rPr>
      </w:pPr>
      <w:r>
        <w:rPr>
          <w:noProof/>
        </w:rPr>
        <w:drawing>
          <wp:anchor distT="0" distB="0" distL="114300" distR="114300" simplePos="0" relativeHeight="251657728" behindDoc="1" locked="0" layoutInCell="1" allowOverlap="1">
            <wp:simplePos x="0" y="0"/>
            <wp:positionH relativeFrom="column">
              <wp:posOffset>4960620</wp:posOffset>
            </wp:positionH>
            <wp:positionV relativeFrom="paragraph">
              <wp:posOffset>125730</wp:posOffset>
            </wp:positionV>
            <wp:extent cx="284480" cy="284480"/>
            <wp:effectExtent l="0" t="0" r="0" b="0"/>
            <wp:wrapNone/>
            <wp:docPr id="4" name="Bild 4" descr="http://creativecommons.org/images/deed/c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reativecommons.org/images/deed/cc-logo.jp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18F5">
        <w:t xml:space="preserve">Der Datenbestand wird unter der </w:t>
      </w:r>
      <w:r w:rsidR="00FB18F5" w:rsidRPr="00FB18F5">
        <w:t>Lizenz CC-BY-3.0-Namensnennung</w:t>
      </w:r>
      <w:r w:rsidR="00FB18F5">
        <w:t xml:space="preserve"> veröffentlicht (vgl.</w:t>
      </w:r>
      <w:r w:rsidR="00FB18F5" w:rsidRPr="00FB18F5">
        <w:t xml:space="preserve"> </w:t>
      </w:r>
      <w:hyperlink r:id="rId20" w:history="1">
        <w:r w:rsidR="00FB18F5" w:rsidRPr="00FB18F5">
          <w:rPr>
            <w:rStyle w:val="Hyperlink"/>
            <w:rFonts w:ascii="Arial Narrow" w:hAnsi="Arial Narrow"/>
            <w:sz w:val="22"/>
            <w:szCs w:val="22"/>
          </w:rPr>
          <w:t>https://creativecommons.org/licenses/by/3.0/de/</w:t>
        </w:r>
      </w:hyperlink>
      <w:r w:rsidR="00FB18F5">
        <w:t xml:space="preserve">). </w:t>
      </w:r>
      <w:r w:rsidR="00FB18F5">
        <w:br/>
        <w:t xml:space="preserve">Als Urheber ist dabei zu nennen: </w:t>
      </w:r>
      <w:r w:rsidR="006B7C9B" w:rsidRPr="006B7C9B">
        <w:rPr>
          <w:rFonts w:ascii="Arial Narrow" w:hAnsi="Arial Narrow"/>
          <w:sz w:val="22"/>
          <w:szCs w:val="22"/>
        </w:rPr>
        <w:t xml:space="preserve">Amt für Statistik Berlin-Brandenburg </w:t>
      </w:r>
      <w:r w:rsidR="00FB18F5">
        <w:rPr>
          <w:rFonts w:ascii="Arial Narrow" w:hAnsi="Arial Narrow"/>
          <w:sz w:val="22"/>
          <w:szCs w:val="22"/>
        </w:rPr>
        <w:t>201</w:t>
      </w:r>
      <w:r w:rsidR="00BD7275">
        <w:rPr>
          <w:rFonts w:ascii="Arial Narrow" w:hAnsi="Arial Narrow"/>
          <w:sz w:val="22"/>
          <w:szCs w:val="22"/>
        </w:rPr>
        <w:t>6</w:t>
      </w:r>
    </w:p>
    <w:p w:rsidR="004D2910" w:rsidRPr="002818A3" w:rsidRDefault="009B67D4" w:rsidP="00E43D13">
      <w:pPr>
        <w:pStyle w:val="ErlFlie1"/>
        <w:ind w:left="708"/>
        <w:rPr>
          <w:rFonts w:ascii="Arial Narrow" w:hAnsi="Arial Narrow"/>
          <w:sz w:val="22"/>
          <w:szCs w:val="22"/>
        </w:rPr>
      </w:pPr>
      <w:r w:rsidRPr="002818A3">
        <w:rPr>
          <w:rFonts w:ascii="Arial Narrow" w:hAnsi="Arial Narrow"/>
          <w:sz w:val="22"/>
          <w:szCs w:val="22"/>
        </w:rPr>
        <w:t>.</w:t>
      </w:r>
    </w:p>
    <w:p w:rsidR="005142D9" w:rsidRPr="002818A3" w:rsidRDefault="00652273" w:rsidP="005142D9">
      <w:pPr>
        <w:pStyle w:val="ErlZw"/>
        <w:outlineLvl w:val="0"/>
        <w:rPr>
          <w:rFonts w:ascii="Arial Narrow" w:hAnsi="Arial Narrow"/>
          <w:sz w:val="22"/>
          <w:szCs w:val="22"/>
        </w:rPr>
      </w:pPr>
      <w:r>
        <w:rPr>
          <w:rFonts w:ascii="Arial Narrow" w:hAnsi="Arial Narrow"/>
          <w:sz w:val="22"/>
          <w:szCs w:val="22"/>
        </w:rPr>
        <w:t>Beschreibung der Attributspalten</w:t>
      </w:r>
    </w:p>
    <w:p w:rsidR="00304F69" w:rsidRDefault="009F521C" w:rsidP="006F6729">
      <w:pPr>
        <w:pStyle w:val="ErlZw"/>
        <w:numPr>
          <w:ilvl w:val="0"/>
          <w:numId w:val="12"/>
        </w:numPr>
        <w:tabs>
          <w:tab w:val="clear" w:pos="720"/>
          <w:tab w:val="num" w:pos="180"/>
        </w:tabs>
        <w:spacing w:before="120" w:after="40"/>
        <w:ind w:left="181" w:hanging="181"/>
        <w:outlineLvl w:val="0"/>
        <w:rPr>
          <w:rFonts w:ascii="Arial Narrow" w:hAnsi="Arial Narrow"/>
          <w:sz w:val="22"/>
          <w:szCs w:val="22"/>
        </w:rPr>
      </w:pPr>
      <w:bookmarkStart w:id="34" w:name="_Toc169338320"/>
      <w:bookmarkStart w:id="35" w:name="_Toc169430726"/>
      <w:r>
        <w:rPr>
          <w:rFonts w:ascii="Arial Narrow" w:hAnsi="Arial Narrow"/>
          <w:sz w:val="22"/>
          <w:szCs w:val="22"/>
        </w:rPr>
        <w:t>FID</w:t>
      </w:r>
      <w:r w:rsidR="00304F69">
        <w:rPr>
          <w:rFonts w:ascii="Arial Narrow" w:hAnsi="Arial Narrow"/>
          <w:sz w:val="22"/>
          <w:szCs w:val="22"/>
        </w:rPr>
        <w:br/>
      </w:r>
      <w:r w:rsidR="00304F69">
        <w:rPr>
          <w:rFonts w:ascii="Arial Narrow" w:hAnsi="Arial Narrow"/>
          <w:b w:val="0"/>
          <w:sz w:val="22"/>
          <w:szCs w:val="22"/>
        </w:rPr>
        <w:t>zufälliger Datensatz-</w:t>
      </w:r>
      <w:proofErr w:type="spellStart"/>
      <w:r w:rsidR="00304F69">
        <w:rPr>
          <w:rFonts w:ascii="Arial Narrow" w:hAnsi="Arial Narrow"/>
          <w:b w:val="0"/>
          <w:sz w:val="22"/>
          <w:szCs w:val="22"/>
        </w:rPr>
        <w:t>Identifikator</w:t>
      </w:r>
      <w:proofErr w:type="spellEnd"/>
    </w:p>
    <w:bookmarkEnd w:id="34"/>
    <w:bookmarkEnd w:id="35"/>
    <w:p w:rsidR="006F6729" w:rsidRPr="002818A3" w:rsidRDefault="009F521C" w:rsidP="006F6729">
      <w:pPr>
        <w:pStyle w:val="ErlZw"/>
        <w:numPr>
          <w:ilvl w:val="0"/>
          <w:numId w:val="12"/>
        </w:numPr>
        <w:tabs>
          <w:tab w:val="clear" w:pos="720"/>
          <w:tab w:val="num" w:pos="180"/>
        </w:tabs>
        <w:spacing w:before="120" w:after="40"/>
        <w:ind w:left="181" w:hanging="181"/>
        <w:outlineLvl w:val="0"/>
        <w:rPr>
          <w:rFonts w:ascii="Arial Narrow" w:hAnsi="Arial Narrow"/>
          <w:sz w:val="22"/>
          <w:szCs w:val="22"/>
        </w:rPr>
      </w:pPr>
      <w:r>
        <w:rPr>
          <w:rFonts w:ascii="Arial Narrow" w:hAnsi="Arial Narrow"/>
          <w:sz w:val="22"/>
          <w:szCs w:val="22"/>
        </w:rPr>
        <w:t>Shape</w:t>
      </w:r>
    </w:p>
    <w:p w:rsidR="006F6729" w:rsidRPr="002818A3" w:rsidRDefault="009F521C" w:rsidP="006F6729">
      <w:pPr>
        <w:pStyle w:val="ErlFlie1"/>
        <w:ind w:left="180"/>
        <w:rPr>
          <w:rFonts w:ascii="Arial Narrow" w:hAnsi="Arial Narrow"/>
          <w:sz w:val="22"/>
          <w:szCs w:val="22"/>
        </w:rPr>
      </w:pPr>
      <w:r>
        <w:rPr>
          <w:rFonts w:ascii="Arial Narrow" w:hAnsi="Arial Narrow"/>
          <w:sz w:val="22"/>
          <w:szCs w:val="22"/>
        </w:rPr>
        <w:t xml:space="preserve">Geometriefeld entsprechend der </w:t>
      </w:r>
      <w:hyperlink r:id="rId21" w:history="1">
        <w:r w:rsidRPr="009F521C">
          <w:rPr>
            <w:rStyle w:val="Hyperlink"/>
            <w:rFonts w:ascii="Arial Narrow" w:hAnsi="Arial Narrow"/>
            <w:sz w:val="22"/>
            <w:szCs w:val="22"/>
          </w:rPr>
          <w:t>technischen Spezifikation des Shape-Formates</w:t>
        </w:r>
      </w:hyperlink>
    </w:p>
    <w:p w:rsidR="00756394" w:rsidRPr="002818A3" w:rsidRDefault="00614F3A" w:rsidP="00756394">
      <w:pPr>
        <w:pStyle w:val="ErlZw"/>
        <w:numPr>
          <w:ilvl w:val="0"/>
          <w:numId w:val="12"/>
        </w:numPr>
        <w:tabs>
          <w:tab w:val="clear" w:pos="720"/>
          <w:tab w:val="num" w:pos="180"/>
        </w:tabs>
        <w:spacing w:before="120" w:after="40"/>
        <w:ind w:left="181" w:hanging="181"/>
        <w:outlineLvl w:val="0"/>
        <w:rPr>
          <w:rFonts w:ascii="Arial Narrow" w:hAnsi="Arial Narrow"/>
          <w:sz w:val="22"/>
          <w:szCs w:val="22"/>
        </w:rPr>
      </w:pPr>
      <w:r>
        <w:rPr>
          <w:rFonts w:ascii="Arial Narrow" w:hAnsi="Arial Narrow"/>
          <w:sz w:val="22"/>
          <w:szCs w:val="22"/>
        </w:rPr>
        <w:t>UWB</w:t>
      </w:r>
      <w:r w:rsidR="00756394">
        <w:rPr>
          <w:rFonts w:ascii="Arial Narrow" w:hAnsi="Arial Narrow"/>
          <w:sz w:val="22"/>
          <w:szCs w:val="22"/>
        </w:rPr>
        <w:t xml:space="preserve"> (</w:t>
      </w:r>
      <w:r>
        <w:rPr>
          <w:rFonts w:ascii="Arial Narrow" w:hAnsi="Arial Narrow"/>
          <w:sz w:val="22"/>
          <w:szCs w:val="22"/>
        </w:rPr>
        <w:t>Urnen-</w:t>
      </w:r>
      <w:r w:rsidR="00756394">
        <w:rPr>
          <w:rFonts w:ascii="Arial Narrow" w:hAnsi="Arial Narrow"/>
          <w:sz w:val="22"/>
          <w:szCs w:val="22"/>
        </w:rPr>
        <w:t>Wahlbezirk)</w:t>
      </w:r>
    </w:p>
    <w:p w:rsidR="00756394" w:rsidRPr="002818A3" w:rsidRDefault="00756394" w:rsidP="00756394">
      <w:pPr>
        <w:pStyle w:val="ErlFlie1"/>
        <w:ind w:left="180"/>
        <w:rPr>
          <w:rFonts w:ascii="Arial Narrow" w:hAnsi="Arial Narrow"/>
          <w:sz w:val="22"/>
          <w:szCs w:val="22"/>
        </w:rPr>
      </w:pPr>
      <w:r>
        <w:rPr>
          <w:rFonts w:ascii="Arial Narrow" w:hAnsi="Arial Narrow"/>
          <w:sz w:val="22"/>
          <w:szCs w:val="22"/>
        </w:rPr>
        <w:t xml:space="preserve">Der Schlüssel des </w:t>
      </w:r>
      <w:r w:rsidR="007B6AD5">
        <w:rPr>
          <w:rFonts w:ascii="Arial Narrow" w:hAnsi="Arial Narrow"/>
          <w:sz w:val="22"/>
          <w:szCs w:val="22"/>
        </w:rPr>
        <w:t>Urnen-W</w:t>
      </w:r>
      <w:r>
        <w:rPr>
          <w:rFonts w:ascii="Arial Narrow" w:hAnsi="Arial Narrow"/>
          <w:sz w:val="22"/>
          <w:szCs w:val="22"/>
        </w:rPr>
        <w:t>ahlbezirks (Text, 5 Ziffern)</w:t>
      </w:r>
    </w:p>
    <w:p w:rsidR="00756394" w:rsidRPr="002818A3" w:rsidRDefault="00614F3A" w:rsidP="00756394">
      <w:pPr>
        <w:pStyle w:val="ErlZw"/>
        <w:numPr>
          <w:ilvl w:val="0"/>
          <w:numId w:val="12"/>
        </w:numPr>
        <w:tabs>
          <w:tab w:val="clear" w:pos="720"/>
          <w:tab w:val="num" w:pos="180"/>
        </w:tabs>
        <w:spacing w:before="120" w:after="40"/>
        <w:ind w:left="181" w:hanging="181"/>
        <w:outlineLvl w:val="0"/>
        <w:rPr>
          <w:rFonts w:ascii="Arial Narrow" w:hAnsi="Arial Narrow"/>
          <w:sz w:val="22"/>
          <w:szCs w:val="22"/>
        </w:rPr>
      </w:pPr>
      <w:r>
        <w:rPr>
          <w:rFonts w:ascii="Arial Narrow" w:hAnsi="Arial Narrow"/>
          <w:sz w:val="22"/>
          <w:szCs w:val="22"/>
        </w:rPr>
        <w:t>BWB</w:t>
      </w:r>
      <w:r w:rsidR="00756394">
        <w:rPr>
          <w:rFonts w:ascii="Arial Narrow" w:hAnsi="Arial Narrow"/>
          <w:sz w:val="22"/>
          <w:szCs w:val="22"/>
        </w:rPr>
        <w:t xml:space="preserve"> (Briefwahlbezirk)</w:t>
      </w:r>
    </w:p>
    <w:p w:rsidR="00756394" w:rsidRPr="00CE637A" w:rsidRDefault="00756394" w:rsidP="00CE637A">
      <w:pPr>
        <w:pStyle w:val="ErlFlie1"/>
        <w:ind w:left="180"/>
        <w:rPr>
          <w:rFonts w:ascii="Arial Narrow" w:hAnsi="Arial Narrow"/>
          <w:sz w:val="22"/>
          <w:szCs w:val="22"/>
        </w:rPr>
      </w:pPr>
      <w:r>
        <w:rPr>
          <w:rFonts w:ascii="Arial Narrow" w:hAnsi="Arial Narrow"/>
          <w:sz w:val="22"/>
          <w:szCs w:val="22"/>
        </w:rPr>
        <w:t>Schlüssel des Brief</w:t>
      </w:r>
      <w:r w:rsidR="00614F3A">
        <w:rPr>
          <w:rFonts w:ascii="Arial Narrow" w:hAnsi="Arial Narrow"/>
          <w:sz w:val="22"/>
          <w:szCs w:val="22"/>
        </w:rPr>
        <w:t>-W</w:t>
      </w:r>
      <w:r>
        <w:rPr>
          <w:rFonts w:ascii="Arial Narrow" w:hAnsi="Arial Narrow"/>
          <w:sz w:val="22"/>
          <w:szCs w:val="22"/>
        </w:rPr>
        <w:t>ahlbezirks(Text, 3 Ziffern + 1 Buchstabe</w:t>
      </w:r>
      <w:r w:rsidR="00CE637A">
        <w:rPr>
          <w:rFonts w:ascii="Arial Narrow" w:hAnsi="Arial Narrow"/>
          <w:sz w:val="22"/>
          <w:szCs w:val="22"/>
        </w:rPr>
        <w:t>)</w:t>
      </w:r>
    </w:p>
    <w:p w:rsidR="00756394" w:rsidRPr="002818A3" w:rsidRDefault="00614F3A" w:rsidP="00756394">
      <w:pPr>
        <w:pStyle w:val="ErlZw"/>
        <w:numPr>
          <w:ilvl w:val="0"/>
          <w:numId w:val="12"/>
        </w:numPr>
        <w:tabs>
          <w:tab w:val="clear" w:pos="720"/>
          <w:tab w:val="num" w:pos="180"/>
        </w:tabs>
        <w:spacing w:before="120" w:after="40"/>
        <w:ind w:left="181" w:hanging="181"/>
        <w:outlineLvl w:val="0"/>
        <w:rPr>
          <w:rFonts w:ascii="Arial Narrow" w:hAnsi="Arial Narrow"/>
          <w:sz w:val="22"/>
          <w:szCs w:val="22"/>
        </w:rPr>
      </w:pPr>
      <w:r>
        <w:rPr>
          <w:rFonts w:ascii="Arial Narrow" w:hAnsi="Arial Narrow"/>
          <w:sz w:val="22"/>
          <w:szCs w:val="22"/>
        </w:rPr>
        <w:t>AWK</w:t>
      </w:r>
      <w:r w:rsidR="00756394">
        <w:rPr>
          <w:rFonts w:ascii="Arial Narrow" w:hAnsi="Arial Narrow"/>
          <w:sz w:val="22"/>
          <w:szCs w:val="22"/>
        </w:rPr>
        <w:t xml:space="preserve"> (</w:t>
      </w:r>
      <w:proofErr w:type="spellStart"/>
      <w:r>
        <w:rPr>
          <w:rFonts w:ascii="Arial Narrow" w:hAnsi="Arial Narrow"/>
          <w:sz w:val="22"/>
          <w:szCs w:val="22"/>
        </w:rPr>
        <w:t>Abgenordnetenhaus</w:t>
      </w:r>
      <w:proofErr w:type="spellEnd"/>
      <w:r>
        <w:rPr>
          <w:rFonts w:ascii="Arial Narrow" w:hAnsi="Arial Narrow"/>
          <w:sz w:val="22"/>
          <w:szCs w:val="22"/>
        </w:rPr>
        <w:t>-</w:t>
      </w:r>
      <w:r w:rsidR="00756394">
        <w:rPr>
          <w:rFonts w:ascii="Arial Narrow" w:hAnsi="Arial Narrow"/>
          <w:sz w:val="22"/>
          <w:szCs w:val="22"/>
        </w:rPr>
        <w:t>Wahlkreis)</w:t>
      </w:r>
    </w:p>
    <w:p w:rsidR="00756394" w:rsidRDefault="00756394" w:rsidP="00756394">
      <w:pPr>
        <w:pStyle w:val="ErlFlie1"/>
        <w:ind w:left="180"/>
        <w:rPr>
          <w:rFonts w:ascii="Arial Narrow" w:hAnsi="Arial Narrow"/>
          <w:sz w:val="22"/>
          <w:szCs w:val="22"/>
        </w:rPr>
      </w:pPr>
      <w:r>
        <w:rPr>
          <w:rFonts w:ascii="Arial Narrow" w:hAnsi="Arial Narrow"/>
          <w:sz w:val="22"/>
          <w:szCs w:val="22"/>
        </w:rPr>
        <w:t>Der Schlüssel des Abgeordnetenhaus-Wahlkreises (Text, 4 Ziffern)</w:t>
      </w:r>
    </w:p>
    <w:p w:rsidR="00776009" w:rsidRPr="002818A3" w:rsidRDefault="009F521C" w:rsidP="00776009">
      <w:pPr>
        <w:pStyle w:val="ErlZw"/>
        <w:numPr>
          <w:ilvl w:val="0"/>
          <w:numId w:val="12"/>
        </w:numPr>
        <w:tabs>
          <w:tab w:val="clear" w:pos="720"/>
          <w:tab w:val="num" w:pos="180"/>
        </w:tabs>
        <w:spacing w:before="120" w:after="40"/>
        <w:ind w:left="181" w:hanging="181"/>
        <w:outlineLvl w:val="0"/>
        <w:rPr>
          <w:rFonts w:ascii="Arial Narrow" w:hAnsi="Arial Narrow"/>
          <w:sz w:val="22"/>
          <w:szCs w:val="22"/>
        </w:rPr>
      </w:pPr>
      <w:r>
        <w:rPr>
          <w:rFonts w:ascii="Arial Narrow" w:hAnsi="Arial Narrow"/>
          <w:sz w:val="22"/>
          <w:szCs w:val="22"/>
        </w:rPr>
        <w:t>BEZ (Bezirk)</w:t>
      </w:r>
    </w:p>
    <w:p w:rsidR="00776009" w:rsidRDefault="009F521C" w:rsidP="00776009">
      <w:pPr>
        <w:pStyle w:val="ErlFlie1"/>
        <w:ind w:left="180"/>
        <w:rPr>
          <w:rFonts w:ascii="Arial Narrow" w:hAnsi="Arial Narrow"/>
          <w:sz w:val="22"/>
          <w:szCs w:val="22"/>
        </w:rPr>
      </w:pPr>
      <w:r>
        <w:rPr>
          <w:rFonts w:ascii="Arial Narrow" w:hAnsi="Arial Narrow"/>
          <w:sz w:val="22"/>
          <w:szCs w:val="22"/>
        </w:rPr>
        <w:t>Der Schlüssel des Bezirks (Text, 2 Ziffern)</w:t>
      </w:r>
    </w:p>
    <w:p w:rsidR="00CE637A" w:rsidRDefault="00CE637A" w:rsidP="00A01067">
      <w:pPr>
        <w:pStyle w:val="ErlZw"/>
        <w:outlineLvl w:val="0"/>
        <w:rPr>
          <w:rFonts w:ascii="Arial Narrow" w:hAnsi="Arial Narrow"/>
          <w:sz w:val="22"/>
          <w:szCs w:val="22"/>
        </w:rPr>
      </w:pPr>
      <w:bookmarkStart w:id="36" w:name="_Toc166985959"/>
      <w:bookmarkStart w:id="37" w:name="_Toc166994954"/>
      <w:bookmarkStart w:id="38" w:name="_Toc168988884"/>
      <w:bookmarkStart w:id="39" w:name="_Toc169338325"/>
      <w:bookmarkStart w:id="40" w:name="_Toc169430732"/>
      <w:r>
        <w:rPr>
          <w:rFonts w:ascii="Arial Narrow" w:hAnsi="Arial Narrow"/>
          <w:sz w:val="22"/>
          <w:szCs w:val="22"/>
        </w:rPr>
        <w:br/>
      </w:r>
    </w:p>
    <w:p w:rsidR="00A01067" w:rsidRPr="002818A3" w:rsidRDefault="00CE637A" w:rsidP="00A01067">
      <w:pPr>
        <w:pStyle w:val="ErlZw"/>
        <w:outlineLvl w:val="0"/>
        <w:rPr>
          <w:rFonts w:ascii="Arial Narrow" w:hAnsi="Arial Narrow"/>
          <w:sz w:val="22"/>
          <w:szCs w:val="22"/>
        </w:rPr>
      </w:pPr>
      <w:r>
        <w:rPr>
          <w:rFonts w:ascii="Arial Narrow" w:hAnsi="Arial Narrow"/>
          <w:sz w:val="22"/>
          <w:szCs w:val="22"/>
        </w:rPr>
        <w:br w:type="page"/>
      </w:r>
      <w:r w:rsidR="00A01067" w:rsidRPr="002818A3">
        <w:rPr>
          <w:rFonts w:ascii="Arial Narrow" w:hAnsi="Arial Narrow"/>
          <w:sz w:val="22"/>
          <w:szCs w:val="22"/>
        </w:rPr>
        <w:lastRenderedPageBreak/>
        <w:t>Technische Hinweise</w:t>
      </w:r>
      <w:bookmarkEnd w:id="36"/>
      <w:bookmarkEnd w:id="37"/>
      <w:bookmarkEnd w:id="38"/>
      <w:bookmarkEnd w:id="39"/>
      <w:bookmarkEnd w:id="40"/>
    </w:p>
    <w:p w:rsidR="00A01067" w:rsidRPr="002818A3" w:rsidRDefault="00756394">
      <w:pPr>
        <w:rPr>
          <w:rFonts w:ascii="Arial Narrow" w:hAnsi="Arial Narrow" w:cs="Arial"/>
          <w:sz w:val="22"/>
          <w:szCs w:val="22"/>
        </w:rPr>
      </w:pPr>
      <w:r>
        <w:rPr>
          <w:rFonts w:ascii="Arial Narrow" w:hAnsi="Arial Narrow" w:cs="Arial"/>
          <w:sz w:val="22"/>
          <w:szCs w:val="22"/>
        </w:rPr>
        <w:t>Die Geometrie des Datensatzes liegt in der Projektion ETRS89/UTM (EPSG 25833) entsprechend dem amtlichen Bezugssystems des Landes Berlin vor</w:t>
      </w:r>
      <w:r w:rsidR="00A27096" w:rsidRPr="002818A3">
        <w:rPr>
          <w:rFonts w:ascii="Arial Narrow" w:hAnsi="Arial Narrow" w:cs="Arial"/>
          <w:sz w:val="22"/>
          <w:szCs w:val="22"/>
        </w:rPr>
        <w:t>.</w:t>
      </w:r>
      <w:r>
        <w:rPr>
          <w:rFonts w:ascii="Arial Narrow" w:hAnsi="Arial Narrow" w:cs="Arial"/>
          <w:sz w:val="22"/>
          <w:szCs w:val="22"/>
        </w:rPr>
        <w:t xml:space="preserve"> Zur Konvertierung in andere Bezugssysteme oder Geometrieformate gibt es </w:t>
      </w:r>
      <w:r w:rsidR="00CE637A">
        <w:rPr>
          <w:rFonts w:ascii="Arial Narrow" w:hAnsi="Arial Narrow" w:cs="Arial"/>
          <w:sz w:val="22"/>
          <w:szCs w:val="22"/>
        </w:rPr>
        <w:t xml:space="preserve">neben den kommerziellen Werkzeugen bereits viele </w:t>
      </w:r>
      <w:r>
        <w:rPr>
          <w:rFonts w:ascii="Arial Narrow" w:hAnsi="Arial Narrow" w:cs="Arial"/>
          <w:sz w:val="22"/>
          <w:szCs w:val="22"/>
        </w:rPr>
        <w:t>frei verfügbare Softwarebibliotheken</w:t>
      </w:r>
      <w:r w:rsidR="00CE637A">
        <w:rPr>
          <w:rFonts w:ascii="Arial Narrow" w:hAnsi="Arial Narrow" w:cs="Arial"/>
          <w:sz w:val="22"/>
          <w:szCs w:val="22"/>
        </w:rPr>
        <w:t xml:space="preserve"> / -programme (vgl. </w:t>
      </w:r>
      <w:hyperlink r:id="rId22" w:history="1">
        <w:r w:rsidR="00CE637A" w:rsidRPr="00AB3DDB">
          <w:rPr>
            <w:rStyle w:val="Hyperlink"/>
            <w:rFonts w:ascii="Arial Narrow" w:hAnsi="Arial Narrow" w:cs="Arial"/>
            <w:sz w:val="22"/>
            <w:szCs w:val="22"/>
          </w:rPr>
          <w:t>http://en.wikipedia.org/wiki/List_of_geographic_information_systems_software</w:t>
        </w:r>
      </w:hyperlink>
      <w:r w:rsidR="00CE637A">
        <w:rPr>
          <w:rFonts w:ascii="Arial Narrow" w:hAnsi="Arial Narrow" w:cs="Arial"/>
          <w:sz w:val="22"/>
          <w:szCs w:val="22"/>
        </w:rPr>
        <w:t>).</w:t>
      </w:r>
    </w:p>
    <w:p w:rsidR="004A6F87" w:rsidRPr="002818A3" w:rsidRDefault="004C78D3" w:rsidP="00F96983">
      <w:pPr>
        <w:pStyle w:val="ErlZw"/>
        <w:spacing w:before="120"/>
        <w:outlineLvl w:val="0"/>
        <w:rPr>
          <w:rFonts w:ascii="Arial Narrow" w:hAnsi="Arial Narrow"/>
          <w:sz w:val="22"/>
          <w:szCs w:val="22"/>
        </w:rPr>
      </w:pPr>
      <w:bookmarkStart w:id="41" w:name="_Toc165696921"/>
      <w:bookmarkStart w:id="42" w:name="_Toc166985960"/>
      <w:bookmarkStart w:id="43" w:name="_Toc166994955"/>
      <w:bookmarkStart w:id="44" w:name="_Toc168988885"/>
      <w:bookmarkStart w:id="45" w:name="_Toc169338326"/>
      <w:bookmarkStart w:id="46" w:name="_Toc169430733"/>
      <w:r w:rsidRPr="002818A3">
        <w:rPr>
          <w:rFonts w:ascii="Arial Narrow" w:hAnsi="Arial Narrow"/>
          <w:sz w:val="22"/>
          <w:szCs w:val="22"/>
        </w:rPr>
        <w:t>Ansprechpartner</w:t>
      </w:r>
      <w:bookmarkEnd w:id="41"/>
      <w:bookmarkEnd w:id="42"/>
      <w:bookmarkEnd w:id="43"/>
      <w:bookmarkEnd w:id="44"/>
      <w:bookmarkEnd w:id="45"/>
      <w:bookmarkEnd w:id="46"/>
    </w:p>
    <w:tbl>
      <w:tblPr>
        <w:tblW w:w="9468" w:type="dxa"/>
        <w:tblLook w:val="01E0" w:firstRow="1" w:lastRow="1" w:firstColumn="1" w:lastColumn="1" w:noHBand="0" w:noVBand="0"/>
      </w:tblPr>
      <w:tblGrid>
        <w:gridCol w:w="1748"/>
        <w:gridCol w:w="2500"/>
        <w:gridCol w:w="1440"/>
        <w:gridCol w:w="3780"/>
      </w:tblGrid>
      <w:tr w:rsidR="00DB583E" w:rsidRPr="0025280E" w:rsidTr="0025280E">
        <w:tc>
          <w:tcPr>
            <w:tcW w:w="1748" w:type="dxa"/>
            <w:shd w:val="clear" w:color="auto" w:fill="auto"/>
          </w:tcPr>
          <w:p w:rsidR="00DB583E" w:rsidRPr="0025280E" w:rsidRDefault="00DB583E" w:rsidP="004C4FE2">
            <w:pPr>
              <w:rPr>
                <w:rFonts w:ascii="Arial Narrow" w:hAnsi="Arial Narrow" w:cs="Arial"/>
                <w:sz w:val="22"/>
                <w:szCs w:val="22"/>
              </w:rPr>
            </w:pPr>
            <w:r w:rsidRPr="0025280E">
              <w:rPr>
                <w:rFonts w:ascii="Arial Narrow" w:hAnsi="Arial Narrow" w:cs="Arial"/>
                <w:sz w:val="22"/>
                <w:szCs w:val="22"/>
              </w:rPr>
              <w:t>Fachlich</w:t>
            </w:r>
          </w:p>
        </w:tc>
        <w:tc>
          <w:tcPr>
            <w:tcW w:w="2500" w:type="dxa"/>
            <w:shd w:val="clear" w:color="auto" w:fill="auto"/>
          </w:tcPr>
          <w:p w:rsidR="00DB583E" w:rsidRPr="0025280E" w:rsidRDefault="00CE637A" w:rsidP="004C4FE2">
            <w:pPr>
              <w:rPr>
                <w:rFonts w:ascii="Arial Narrow" w:hAnsi="Arial Narrow" w:cs="Arial"/>
                <w:sz w:val="22"/>
                <w:szCs w:val="22"/>
              </w:rPr>
            </w:pPr>
            <w:r w:rsidRPr="0025280E">
              <w:rPr>
                <w:rFonts w:ascii="Arial Narrow" w:hAnsi="Arial Narrow" w:cs="Arial"/>
                <w:sz w:val="22"/>
                <w:szCs w:val="22"/>
              </w:rPr>
              <w:t>Geschäftsstelle</w:t>
            </w:r>
          </w:p>
        </w:tc>
        <w:tc>
          <w:tcPr>
            <w:tcW w:w="1440" w:type="dxa"/>
            <w:shd w:val="clear" w:color="auto" w:fill="auto"/>
          </w:tcPr>
          <w:p w:rsidR="00DB583E" w:rsidRPr="0025280E" w:rsidRDefault="00CE637A" w:rsidP="00F306C2">
            <w:pPr>
              <w:rPr>
                <w:rFonts w:ascii="Arial Narrow" w:hAnsi="Arial Narrow" w:cs="Arial"/>
                <w:sz w:val="22"/>
                <w:szCs w:val="22"/>
              </w:rPr>
            </w:pPr>
            <w:r w:rsidRPr="0025280E">
              <w:rPr>
                <w:rFonts w:ascii="Arial Narrow" w:hAnsi="Arial Narrow" w:cs="Arial"/>
                <w:sz w:val="22"/>
                <w:szCs w:val="22"/>
              </w:rPr>
              <w:t>030/</w:t>
            </w:r>
            <w:r w:rsidR="000B5D33" w:rsidRPr="0025280E">
              <w:rPr>
                <w:rFonts w:ascii="Arial Narrow" w:hAnsi="Arial Narrow" w:cs="Arial"/>
                <w:sz w:val="22"/>
                <w:szCs w:val="22"/>
              </w:rPr>
              <w:t>9</w:t>
            </w:r>
            <w:r w:rsidRPr="0025280E">
              <w:rPr>
                <w:rFonts w:ascii="Arial Narrow" w:hAnsi="Arial Narrow" w:cs="Arial"/>
                <w:sz w:val="22"/>
                <w:szCs w:val="22"/>
              </w:rPr>
              <w:t>0</w:t>
            </w:r>
            <w:r w:rsidR="000B5D33" w:rsidRPr="0025280E">
              <w:rPr>
                <w:rFonts w:ascii="Arial Narrow" w:hAnsi="Arial Narrow" w:cs="Arial"/>
                <w:sz w:val="22"/>
                <w:szCs w:val="22"/>
              </w:rPr>
              <w:t>21-36</w:t>
            </w:r>
            <w:r w:rsidR="00F306C2">
              <w:rPr>
                <w:rFonts w:ascii="Arial Narrow" w:hAnsi="Arial Narrow" w:cs="Arial"/>
                <w:sz w:val="22"/>
                <w:szCs w:val="22"/>
              </w:rPr>
              <w:t>31</w:t>
            </w:r>
          </w:p>
        </w:tc>
        <w:tc>
          <w:tcPr>
            <w:tcW w:w="3780" w:type="dxa"/>
            <w:shd w:val="clear" w:color="auto" w:fill="auto"/>
          </w:tcPr>
          <w:p w:rsidR="00DB583E" w:rsidRPr="0025280E" w:rsidRDefault="00CE637A" w:rsidP="004C4FE2">
            <w:pPr>
              <w:rPr>
                <w:rFonts w:ascii="Arial Narrow" w:hAnsi="Arial Narrow" w:cs="Arial"/>
                <w:sz w:val="22"/>
                <w:szCs w:val="22"/>
              </w:rPr>
            </w:pPr>
            <w:r w:rsidRPr="0025280E">
              <w:rPr>
                <w:rFonts w:ascii="Arial Narrow" w:hAnsi="Arial Narrow" w:cs="Arial"/>
                <w:sz w:val="22"/>
                <w:szCs w:val="22"/>
              </w:rPr>
              <w:t>landeswahlleiterin@wahlen-berlin.de</w:t>
            </w:r>
          </w:p>
        </w:tc>
      </w:tr>
      <w:tr w:rsidR="00DB583E" w:rsidRPr="0025280E" w:rsidTr="0025280E">
        <w:tc>
          <w:tcPr>
            <w:tcW w:w="1748" w:type="dxa"/>
            <w:shd w:val="clear" w:color="auto" w:fill="auto"/>
          </w:tcPr>
          <w:p w:rsidR="00DB583E" w:rsidRPr="0025280E" w:rsidRDefault="000B5D33" w:rsidP="004C4FE2">
            <w:pPr>
              <w:rPr>
                <w:rFonts w:ascii="Arial Narrow" w:hAnsi="Arial Narrow" w:cs="Arial"/>
                <w:sz w:val="22"/>
                <w:szCs w:val="22"/>
              </w:rPr>
            </w:pPr>
            <w:r w:rsidRPr="0025280E">
              <w:rPr>
                <w:rFonts w:ascii="Arial Narrow" w:hAnsi="Arial Narrow" w:cs="Arial"/>
                <w:sz w:val="22"/>
                <w:szCs w:val="22"/>
              </w:rPr>
              <w:t>Technisch</w:t>
            </w:r>
          </w:p>
        </w:tc>
        <w:tc>
          <w:tcPr>
            <w:tcW w:w="2500" w:type="dxa"/>
            <w:shd w:val="clear" w:color="auto" w:fill="auto"/>
          </w:tcPr>
          <w:p w:rsidR="00DB583E" w:rsidRPr="0025280E" w:rsidRDefault="000B5D33" w:rsidP="004C4FE2">
            <w:pPr>
              <w:rPr>
                <w:rFonts w:ascii="Arial Narrow" w:hAnsi="Arial Narrow" w:cs="Arial"/>
                <w:sz w:val="22"/>
                <w:szCs w:val="22"/>
              </w:rPr>
            </w:pPr>
            <w:r w:rsidRPr="0025280E">
              <w:rPr>
                <w:rFonts w:ascii="Arial Narrow" w:hAnsi="Arial Narrow" w:cs="Arial"/>
                <w:sz w:val="22"/>
                <w:szCs w:val="22"/>
              </w:rPr>
              <w:t>Christoph Effing</w:t>
            </w:r>
          </w:p>
        </w:tc>
        <w:tc>
          <w:tcPr>
            <w:tcW w:w="1440" w:type="dxa"/>
            <w:shd w:val="clear" w:color="auto" w:fill="auto"/>
          </w:tcPr>
          <w:p w:rsidR="00DB583E" w:rsidRPr="0025280E" w:rsidRDefault="00CE637A" w:rsidP="004C4FE2">
            <w:pPr>
              <w:rPr>
                <w:rFonts w:ascii="Arial Narrow" w:hAnsi="Arial Narrow" w:cs="Arial"/>
                <w:sz w:val="22"/>
                <w:szCs w:val="22"/>
              </w:rPr>
            </w:pPr>
            <w:r w:rsidRPr="0025280E">
              <w:rPr>
                <w:rFonts w:ascii="Arial Narrow" w:hAnsi="Arial Narrow" w:cs="Arial"/>
                <w:sz w:val="22"/>
                <w:szCs w:val="22"/>
              </w:rPr>
              <w:t>030/</w:t>
            </w:r>
            <w:r w:rsidR="000B5D33" w:rsidRPr="0025280E">
              <w:rPr>
                <w:rFonts w:ascii="Arial Narrow" w:hAnsi="Arial Narrow" w:cs="Arial"/>
                <w:sz w:val="22"/>
                <w:szCs w:val="22"/>
              </w:rPr>
              <w:t>9</w:t>
            </w:r>
            <w:r w:rsidRPr="0025280E">
              <w:rPr>
                <w:rFonts w:ascii="Arial Narrow" w:hAnsi="Arial Narrow" w:cs="Arial"/>
                <w:sz w:val="22"/>
                <w:szCs w:val="22"/>
              </w:rPr>
              <w:t>0</w:t>
            </w:r>
            <w:r w:rsidR="000B5D33" w:rsidRPr="0025280E">
              <w:rPr>
                <w:rFonts w:ascii="Arial Narrow" w:hAnsi="Arial Narrow" w:cs="Arial"/>
                <w:sz w:val="22"/>
                <w:szCs w:val="22"/>
              </w:rPr>
              <w:t>21-3684</w:t>
            </w:r>
          </w:p>
        </w:tc>
        <w:tc>
          <w:tcPr>
            <w:tcW w:w="3780" w:type="dxa"/>
            <w:shd w:val="clear" w:color="auto" w:fill="auto"/>
          </w:tcPr>
          <w:p w:rsidR="00DB583E" w:rsidRPr="0025280E" w:rsidRDefault="00CE637A" w:rsidP="004C4FE2">
            <w:pPr>
              <w:rPr>
                <w:rFonts w:ascii="Arial Narrow" w:hAnsi="Arial Narrow" w:cs="Arial"/>
                <w:sz w:val="22"/>
                <w:szCs w:val="22"/>
              </w:rPr>
            </w:pPr>
            <w:r w:rsidRPr="0025280E">
              <w:rPr>
                <w:rFonts w:ascii="Arial Narrow" w:hAnsi="Arial Narrow" w:cs="Arial"/>
                <w:sz w:val="22"/>
                <w:szCs w:val="22"/>
              </w:rPr>
              <w:t>rbs</w:t>
            </w:r>
            <w:r w:rsidR="00DB583E" w:rsidRPr="0025280E">
              <w:rPr>
                <w:rFonts w:ascii="Arial Narrow" w:hAnsi="Arial Narrow" w:cs="Arial"/>
                <w:sz w:val="22"/>
                <w:szCs w:val="22"/>
              </w:rPr>
              <w:t>@statistik-bbb.de</w:t>
            </w:r>
          </w:p>
        </w:tc>
      </w:tr>
    </w:tbl>
    <w:p w:rsidR="004A6F87" w:rsidRPr="004A6F87" w:rsidRDefault="004A6F87">
      <w:pPr>
        <w:rPr>
          <w:rFonts w:ascii="Arial" w:hAnsi="Arial" w:cs="Arial"/>
        </w:rPr>
      </w:pPr>
    </w:p>
    <w:p w:rsidR="00C969BD" w:rsidRDefault="00C969BD" w:rsidP="000B5D33">
      <w:pPr>
        <w:pStyle w:val="berschrift1"/>
      </w:pPr>
      <w:bookmarkStart w:id="47" w:name="_GoBack"/>
      <w:bookmarkEnd w:id="47"/>
    </w:p>
    <w:sectPr w:rsidR="00C969BD" w:rsidSect="005769AC">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F06" w:rsidRDefault="00F17F06">
      <w:r>
        <w:separator/>
      </w:r>
    </w:p>
  </w:endnote>
  <w:endnote w:type="continuationSeparator" w:id="0">
    <w:p w:rsidR="00F17F06" w:rsidRDefault="00F17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Pro-Bold">
    <w:panose1 w:val="00000000000000000000"/>
    <w:charset w:val="00"/>
    <w:family w:val="swiss"/>
    <w:notTrueType/>
    <w:pitch w:val="default"/>
    <w:sig w:usb0="00000003" w:usb1="00000000" w:usb2="00000000" w:usb3="00000000" w:csb0="00000001" w:csb1="00000000"/>
  </w:font>
  <w:font w:name="MyriadPro-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52A" w:rsidRDefault="00F5252A" w:rsidP="008B0D9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F5252A" w:rsidRDefault="00F5252A" w:rsidP="005769A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52A" w:rsidRDefault="00F5252A" w:rsidP="008B0D9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76746">
      <w:rPr>
        <w:rStyle w:val="Seitenzahl"/>
        <w:noProof/>
      </w:rPr>
      <w:t>2</w:t>
    </w:r>
    <w:r>
      <w:rPr>
        <w:rStyle w:val="Seitenzahl"/>
      </w:rPr>
      <w:fldChar w:fldCharType="end"/>
    </w:r>
  </w:p>
  <w:p w:rsidR="00F5252A" w:rsidRPr="005769AC" w:rsidRDefault="00F5252A" w:rsidP="005769AC">
    <w:pPr>
      <w:pStyle w:val="Fuzeile"/>
      <w:tabs>
        <w:tab w:val="clear" w:pos="4536"/>
      </w:tabs>
      <w:ind w:right="360"/>
      <w:rPr>
        <w:rFonts w:ascii="Arial" w:hAnsi="Arial" w:cs="Arial"/>
      </w:rPr>
    </w:pPr>
    <w:r w:rsidRPr="005769AC">
      <w:rPr>
        <w:rFonts w:ascii="Arial" w:hAnsi="Arial" w:cs="Arial"/>
      </w:rPr>
      <w:t>Amt für Statistik Berlin-Brandenburg</w:t>
    </w:r>
    <w:r>
      <w:rPr>
        <w:rFonts w:ascii="Arial" w:hAnsi="Arial" w:cs="Arial"/>
      </w:rPr>
      <w:tab/>
    </w:r>
    <w:r w:rsidRPr="005769AC">
      <w:rPr>
        <w:rStyle w:val="Seitenzahl"/>
        <w:rFonts w:ascii="Arial" w:hAnsi="Arial" w:cs="Arial"/>
      </w:rPr>
      <w:t>/</w:t>
    </w:r>
    <w:r w:rsidRPr="005769AC">
      <w:rPr>
        <w:rStyle w:val="Seitenzahl"/>
        <w:rFonts w:ascii="Arial" w:hAnsi="Arial" w:cs="Arial"/>
      </w:rPr>
      <w:fldChar w:fldCharType="begin"/>
    </w:r>
    <w:r w:rsidRPr="005769AC">
      <w:rPr>
        <w:rStyle w:val="Seitenzahl"/>
        <w:rFonts w:ascii="Arial" w:hAnsi="Arial" w:cs="Arial"/>
      </w:rPr>
      <w:instrText xml:space="preserve"> NUMPAGES </w:instrText>
    </w:r>
    <w:r w:rsidRPr="005769AC">
      <w:rPr>
        <w:rStyle w:val="Seitenzahl"/>
        <w:rFonts w:ascii="Arial" w:hAnsi="Arial" w:cs="Arial"/>
      </w:rPr>
      <w:fldChar w:fldCharType="separate"/>
    </w:r>
    <w:r w:rsidR="00370222">
      <w:rPr>
        <w:rStyle w:val="Seitenzahl"/>
        <w:rFonts w:ascii="Arial" w:hAnsi="Arial" w:cs="Arial"/>
        <w:noProof/>
      </w:rPr>
      <w:t>3</w:t>
    </w:r>
    <w:r w:rsidRPr="005769AC">
      <w:rPr>
        <w:rStyle w:val="Seitenzahl"/>
        <w:rFonts w:ascii="Arial" w:hAnsi="Arial"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52A" w:rsidRPr="001E470B" w:rsidRDefault="00032E9E" w:rsidP="004A6F87">
    <w:pPr>
      <w:pStyle w:val="Fuzeile"/>
      <w:ind w:right="360"/>
      <w:rPr>
        <w:rFonts w:ascii="Arial" w:hAnsi="Arial" w:cs="Arial"/>
        <w:sz w:val="22"/>
        <w:szCs w:val="22"/>
      </w:rPr>
    </w:pPr>
    <w:r w:rsidRPr="00032E9E">
      <w:rPr>
        <w:rFonts w:ascii="Arial" w:hAnsi="Arial" w:cs="Arial"/>
        <w:sz w:val="22"/>
        <w:szCs w:val="22"/>
      </w:rPr>
      <w:t>Letzte Änderung des Dokuments:</w:t>
    </w:r>
    <w:r>
      <w:rPr>
        <w:rFonts w:ascii="Arial" w:hAnsi="Arial" w:cs="Arial"/>
        <w:sz w:val="22"/>
        <w:szCs w:val="22"/>
      </w:rPr>
      <w:tab/>
    </w:r>
    <w:r>
      <w:rPr>
        <w:rFonts w:ascii="Arial" w:hAnsi="Arial" w:cs="Arial"/>
        <w:sz w:val="22"/>
        <w:szCs w:val="22"/>
      </w:rPr>
      <w:fldChar w:fldCharType="begin"/>
    </w:r>
    <w:r>
      <w:rPr>
        <w:rFonts w:ascii="Arial" w:hAnsi="Arial" w:cs="Arial"/>
        <w:sz w:val="22"/>
        <w:szCs w:val="22"/>
      </w:rPr>
      <w:instrText xml:space="preserve"> SAVEDATE  \@ "d. MMMM yyyy"  \* MERGEFORMAT </w:instrText>
    </w:r>
    <w:r>
      <w:rPr>
        <w:rFonts w:ascii="Arial" w:hAnsi="Arial" w:cs="Arial"/>
        <w:sz w:val="22"/>
        <w:szCs w:val="22"/>
      </w:rPr>
      <w:fldChar w:fldCharType="separate"/>
    </w:r>
    <w:r w:rsidR="007B6AD5">
      <w:rPr>
        <w:rFonts w:ascii="Arial" w:hAnsi="Arial" w:cs="Arial"/>
        <w:noProof/>
        <w:sz w:val="22"/>
        <w:szCs w:val="22"/>
      </w:rPr>
      <w:t>30. April 2014</w:t>
    </w:r>
    <w:r>
      <w:rPr>
        <w:rFonts w:ascii="Arial" w:hAnsi="Arial" w:cs="Arial"/>
        <w:sz w:val="22"/>
        <w:szCs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52A" w:rsidRPr="001E470B" w:rsidRDefault="00F5252A" w:rsidP="005769AC">
    <w:pPr>
      <w:pStyle w:val="Fuzeile"/>
      <w:tabs>
        <w:tab w:val="clear" w:pos="4536"/>
      </w:tabs>
      <w:ind w:right="360"/>
      <w:rPr>
        <w:rFonts w:ascii="Arial" w:hAnsi="Arial" w:cs="Arial"/>
        <w:sz w:val="22"/>
        <w:szCs w:val="22"/>
      </w:rPr>
    </w:pPr>
    <w:r w:rsidRPr="001E470B">
      <w:rPr>
        <w:rFonts w:ascii="Arial" w:hAnsi="Arial" w:cs="Arial"/>
        <w:sz w:val="22"/>
        <w:szCs w:val="22"/>
      </w:rPr>
      <w:t>Amt für Statistik Berlin-Brandenburg</w:t>
    </w:r>
    <w:r w:rsidRPr="001E470B">
      <w:rPr>
        <w:rFonts w:ascii="Arial" w:hAnsi="Arial" w:cs="Arial"/>
        <w:sz w:val="22"/>
        <w:szCs w:val="22"/>
      </w:rPr>
      <w:tab/>
    </w:r>
    <w:r w:rsidRPr="001E470B">
      <w:rPr>
        <w:rStyle w:val="Seitenzahl"/>
        <w:rFonts w:ascii="Arial" w:hAnsi="Arial" w:cs="Arial"/>
        <w:sz w:val="22"/>
        <w:szCs w:val="22"/>
      </w:rPr>
      <w:fldChar w:fldCharType="begin"/>
    </w:r>
    <w:r w:rsidRPr="001E470B">
      <w:rPr>
        <w:rStyle w:val="Seitenzahl"/>
        <w:rFonts w:ascii="Arial" w:hAnsi="Arial" w:cs="Arial"/>
        <w:sz w:val="22"/>
        <w:szCs w:val="22"/>
      </w:rPr>
      <w:instrText xml:space="preserve"> PAGE </w:instrText>
    </w:r>
    <w:r w:rsidRPr="001E470B">
      <w:rPr>
        <w:rStyle w:val="Seitenzahl"/>
        <w:rFonts w:ascii="Arial" w:hAnsi="Arial" w:cs="Arial"/>
        <w:sz w:val="22"/>
        <w:szCs w:val="22"/>
      </w:rPr>
      <w:fldChar w:fldCharType="separate"/>
    </w:r>
    <w:r w:rsidR="00F612AD">
      <w:rPr>
        <w:rStyle w:val="Seitenzahl"/>
        <w:rFonts w:ascii="Arial" w:hAnsi="Arial" w:cs="Arial"/>
        <w:noProof/>
        <w:sz w:val="22"/>
        <w:szCs w:val="22"/>
      </w:rPr>
      <w:t>4</w:t>
    </w:r>
    <w:r w:rsidRPr="001E470B">
      <w:rPr>
        <w:rStyle w:val="Seitenzahl"/>
        <w:rFonts w:ascii="Arial" w:hAnsi="Arial" w:cs="Arial"/>
        <w:sz w:val="22"/>
        <w:szCs w:val="22"/>
      </w:rPr>
      <w:fldChar w:fldCharType="end"/>
    </w:r>
    <w:r w:rsidRPr="001E470B">
      <w:rPr>
        <w:rStyle w:val="Seitenzahl"/>
        <w:rFonts w:ascii="Arial" w:hAnsi="Arial" w:cs="Arial"/>
        <w:sz w:val="22"/>
        <w:szCs w:val="22"/>
      </w:rPr>
      <w:t>/</w:t>
    </w:r>
    <w:r w:rsidRPr="001E470B">
      <w:rPr>
        <w:rStyle w:val="Seitenzahl"/>
        <w:rFonts w:ascii="Arial" w:hAnsi="Arial" w:cs="Arial"/>
        <w:sz w:val="22"/>
        <w:szCs w:val="22"/>
      </w:rPr>
      <w:fldChar w:fldCharType="begin"/>
    </w:r>
    <w:r w:rsidRPr="001E470B">
      <w:rPr>
        <w:rStyle w:val="Seitenzahl"/>
        <w:rFonts w:ascii="Arial" w:hAnsi="Arial" w:cs="Arial"/>
        <w:sz w:val="22"/>
        <w:szCs w:val="22"/>
      </w:rPr>
      <w:instrText xml:space="preserve"> NUMPAGES </w:instrText>
    </w:r>
    <w:r w:rsidRPr="001E470B">
      <w:rPr>
        <w:rStyle w:val="Seitenzahl"/>
        <w:rFonts w:ascii="Arial" w:hAnsi="Arial" w:cs="Arial"/>
        <w:sz w:val="22"/>
        <w:szCs w:val="22"/>
      </w:rPr>
      <w:fldChar w:fldCharType="separate"/>
    </w:r>
    <w:r w:rsidR="00F612AD">
      <w:rPr>
        <w:rStyle w:val="Seitenzahl"/>
        <w:rFonts w:ascii="Arial" w:hAnsi="Arial" w:cs="Arial"/>
        <w:noProof/>
        <w:sz w:val="22"/>
        <w:szCs w:val="22"/>
      </w:rPr>
      <w:t>4</w:t>
    </w:r>
    <w:r w:rsidRPr="001E470B">
      <w:rPr>
        <w:rStyle w:val="Seitenzahl"/>
        <w:rFonts w:ascii="Arial" w:hAnsi="Arial" w:cs="Arial"/>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F06" w:rsidRDefault="00F17F06">
      <w:r>
        <w:separator/>
      </w:r>
    </w:p>
  </w:footnote>
  <w:footnote w:type="continuationSeparator" w:id="0">
    <w:p w:rsidR="00F17F06" w:rsidRDefault="00F17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52A" w:rsidRPr="005769AC" w:rsidRDefault="00F5252A" w:rsidP="005769AC">
    <w:pPr>
      <w:pStyle w:val="Kopfzeile"/>
      <w:jc w:val="right"/>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52A" w:rsidRPr="005769AC" w:rsidRDefault="00F5252A" w:rsidP="005769AC">
    <w:pPr>
      <w:pStyle w:val="Kopfzeile"/>
      <w:jc w:val="right"/>
      <w:rPr>
        <w:rFonts w:ascii="Arial" w:hAnsi="Arial" w:cs="Arial"/>
      </w:rPr>
    </w:pPr>
    <w:r w:rsidRPr="005769AC">
      <w:rPr>
        <w:rFonts w:ascii="Arial" w:hAnsi="Arial" w:cs="Arial"/>
      </w:rPr>
      <w:t>Abgestimmter Datenpool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52A" w:rsidRPr="001E470B" w:rsidRDefault="00B76746" w:rsidP="005769AC">
    <w:pPr>
      <w:pStyle w:val="Kopfzeile"/>
      <w:jc w:val="right"/>
      <w:rPr>
        <w:rFonts w:ascii="Arial" w:hAnsi="Arial" w:cs="Arial"/>
        <w:sz w:val="22"/>
        <w:szCs w:val="22"/>
      </w:rPr>
    </w:pPr>
    <w:r>
      <w:rPr>
        <w:rFonts w:ascii="Arial" w:hAnsi="Arial" w:cs="Arial"/>
        <w:sz w:val="22"/>
        <w:szCs w:val="22"/>
      </w:rPr>
      <w:t>Open 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7705ED4"/>
    <w:lvl w:ilvl="0">
      <w:start w:val="1"/>
      <w:numFmt w:val="decimal"/>
      <w:pStyle w:val="ErlAufz"/>
      <w:lvlText w:val="%1."/>
      <w:lvlJc w:val="left"/>
      <w:pPr>
        <w:tabs>
          <w:tab w:val="num" w:pos="1492"/>
        </w:tabs>
        <w:ind w:left="1492" w:hanging="360"/>
      </w:pPr>
    </w:lvl>
  </w:abstractNum>
  <w:abstractNum w:abstractNumId="1">
    <w:nsid w:val="FFFFFF7D"/>
    <w:multiLevelType w:val="singleLevel"/>
    <w:tmpl w:val="FC4ED902"/>
    <w:lvl w:ilvl="0">
      <w:start w:val="1"/>
      <w:numFmt w:val="decimal"/>
      <w:lvlText w:val="%1."/>
      <w:lvlJc w:val="left"/>
      <w:pPr>
        <w:tabs>
          <w:tab w:val="num" w:pos="1209"/>
        </w:tabs>
        <w:ind w:left="1209" w:hanging="360"/>
      </w:pPr>
    </w:lvl>
  </w:abstractNum>
  <w:abstractNum w:abstractNumId="2">
    <w:nsid w:val="FFFFFF7E"/>
    <w:multiLevelType w:val="singleLevel"/>
    <w:tmpl w:val="D4E61410"/>
    <w:lvl w:ilvl="0">
      <w:start w:val="1"/>
      <w:numFmt w:val="decimal"/>
      <w:lvlText w:val="%1."/>
      <w:lvlJc w:val="left"/>
      <w:pPr>
        <w:tabs>
          <w:tab w:val="num" w:pos="926"/>
        </w:tabs>
        <w:ind w:left="926" w:hanging="360"/>
      </w:pPr>
    </w:lvl>
  </w:abstractNum>
  <w:abstractNum w:abstractNumId="3">
    <w:nsid w:val="FFFFFF7F"/>
    <w:multiLevelType w:val="singleLevel"/>
    <w:tmpl w:val="4F70F580"/>
    <w:lvl w:ilvl="0">
      <w:start w:val="1"/>
      <w:numFmt w:val="decimal"/>
      <w:lvlText w:val="%1."/>
      <w:lvlJc w:val="left"/>
      <w:pPr>
        <w:tabs>
          <w:tab w:val="num" w:pos="643"/>
        </w:tabs>
        <w:ind w:left="643" w:hanging="360"/>
      </w:pPr>
    </w:lvl>
  </w:abstractNum>
  <w:abstractNum w:abstractNumId="4">
    <w:nsid w:val="FFFFFF80"/>
    <w:multiLevelType w:val="singleLevel"/>
    <w:tmpl w:val="F1F02E6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7128B9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080D3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EC7F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32E93E6"/>
    <w:lvl w:ilvl="0">
      <w:start w:val="1"/>
      <w:numFmt w:val="decimal"/>
      <w:lvlText w:val="%1."/>
      <w:lvlJc w:val="left"/>
      <w:pPr>
        <w:tabs>
          <w:tab w:val="num" w:pos="360"/>
        </w:tabs>
        <w:ind w:left="360" w:hanging="360"/>
      </w:pPr>
    </w:lvl>
  </w:abstractNum>
  <w:abstractNum w:abstractNumId="9">
    <w:nsid w:val="FFFFFF89"/>
    <w:multiLevelType w:val="singleLevel"/>
    <w:tmpl w:val="2CF89CFE"/>
    <w:lvl w:ilvl="0">
      <w:start w:val="1"/>
      <w:numFmt w:val="bullet"/>
      <w:lvlText w:val=""/>
      <w:lvlJc w:val="left"/>
      <w:pPr>
        <w:tabs>
          <w:tab w:val="num" w:pos="360"/>
        </w:tabs>
        <w:ind w:left="360" w:hanging="360"/>
      </w:pPr>
      <w:rPr>
        <w:rFonts w:ascii="Symbol" w:hAnsi="Symbol" w:hint="default"/>
      </w:rPr>
    </w:lvl>
  </w:abstractNum>
  <w:abstractNum w:abstractNumId="10">
    <w:nsid w:val="055303CE"/>
    <w:multiLevelType w:val="hybridMultilevel"/>
    <w:tmpl w:val="40E05F84"/>
    <w:lvl w:ilvl="0" w:tplc="DB4CAABA">
      <w:start w:val="1"/>
      <w:numFmt w:val="decimal"/>
      <w:lvlText w:val="%1"/>
      <w:lvlJc w:val="right"/>
      <w:pPr>
        <w:tabs>
          <w:tab w:val="num" w:pos="720"/>
        </w:tabs>
        <w:ind w:left="720" w:hanging="360"/>
      </w:pPr>
      <w:rPr>
        <w:rFonts w:ascii="Arial" w:hAnsi="Aria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0690755D"/>
    <w:multiLevelType w:val="hybridMultilevel"/>
    <w:tmpl w:val="6BA2AF18"/>
    <w:lvl w:ilvl="0" w:tplc="DB4CAABA">
      <w:start w:val="1"/>
      <w:numFmt w:val="decimal"/>
      <w:lvlText w:val="%1"/>
      <w:lvlJc w:val="right"/>
      <w:pPr>
        <w:tabs>
          <w:tab w:val="num" w:pos="720"/>
        </w:tabs>
        <w:ind w:left="720" w:hanging="360"/>
      </w:pPr>
      <w:rPr>
        <w:rFonts w:ascii="Arial" w:hAnsi="Aria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09EF48A4"/>
    <w:multiLevelType w:val="multilevel"/>
    <w:tmpl w:val="3A5A21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DA65606"/>
    <w:multiLevelType w:val="hybridMultilevel"/>
    <w:tmpl w:val="D34CBB82"/>
    <w:lvl w:ilvl="0" w:tplc="DB4CAABA">
      <w:start w:val="1"/>
      <w:numFmt w:val="decimal"/>
      <w:lvlText w:val="%1"/>
      <w:lvlJc w:val="right"/>
      <w:pPr>
        <w:tabs>
          <w:tab w:val="num" w:pos="540"/>
        </w:tabs>
        <w:ind w:left="540" w:hanging="360"/>
      </w:pPr>
      <w:rPr>
        <w:rFonts w:ascii="Arial" w:hAnsi="Arial" w:hint="default"/>
      </w:rPr>
    </w:lvl>
    <w:lvl w:ilvl="1" w:tplc="04070019" w:tentative="1">
      <w:start w:val="1"/>
      <w:numFmt w:val="lowerLetter"/>
      <w:lvlText w:val="%2."/>
      <w:lvlJc w:val="left"/>
      <w:pPr>
        <w:tabs>
          <w:tab w:val="num" w:pos="1260"/>
        </w:tabs>
        <w:ind w:left="1260" w:hanging="360"/>
      </w:pPr>
    </w:lvl>
    <w:lvl w:ilvl="2" w:tplc="0407001B" w:tentative="1">
      <w:start w:val="1"/>
      <w:numFmt w:val="lowerRoman"/>
      <w:lvlText w:val="%3."/>
      <w:lvlJc w:val="right"/>
      <w:pPr>
        <w:tabs>
          <w:tab w:val="num" w:pos="1980"/>
        </w:tabs>
        <w:ind w:left="1980" w:hanging="180"/>
      </w:pPr>
    </w:lvl>
    <w:lvl w:ilvl="3" w:tplc="0407000F" w:tentative="1">
      <w:start w:val="1"/>
      <w:numFmt w:val="decimal"/>
      <w:lvlText w:val="%4."/>
      <w:lvlJc w:val="left"/>
      <w:pPr>
        <w:tabs>
          <w:tab w:val="num" w:pos="2700"/>
        </w:tabs>
        <w:ind w:left="2700" w:hanging="360"/>
      </w:pPr>
    </w:lvl>
    <w:lvl w:ilvl="4" w:tplc="04070019" w:tentative="1">
      <w:start w:val="1"/>
      <w:numFmt w:val="lowerLetter"/>
      <w:lvlText w:val="%5."/>
      <w:lvlJc w:val="left"/>
      <w:pPr>
        <w:tabs>
          <w:tab w:val="num" w:pos="3420"/>
        </w:tabs>
        <w:ind w:left="3420" w:hanging="360"/>
      </w:pPr>
    </w:lvl>
    <w:lvl w:ilvl="5" w:tplc="0407001B" w:tentative="1">
      <w:start w:val="1"/>
      <w:numFmt w:val="lowerRoman"/>
      <w:lvlText w:val="%6."/>
      <w:lvlJc w:val="right"/>
      <w:pPr>
        <w:tabs>
          <w:tab w:val="num" w:pos="4140"/>
        </w:tabs>
        <w:ind w:left="4140" w:hanging="180"/>
      </w:pPr>
    </w:lvl>
    <w:lvl w:ilvl="6" w:tplc="0407000F" w:tentative="1">
      <w:start w:val="1"/>
      <w:numFmt w:val="decimal"/>
      <w:lvlText w:val="%7."/>
      <w:lvlJc w:val="left"/>
      <w:pPr>
        <w:tabs>
          <w:tab w:val="num" w:pos="4860"/>
        </w:tabs>
        <w:ind w:left="4860" w:hanging="360"/>
      </w:pPr>
    </w:lvl>
    <w:lvl w:ilvl="7" w:tplc="04070019" w:tentative="1">
      <w:start w:val="1"/>
      <w:numFmt w:val="lowerLetter"/>
      <w:lvlText w:val="%8."/>
      <w:lvlJc w:val="left"/>
      <w:pPr>
        <w:tabs>
          <w:tab w:val="num" w:pos="5580"/>
        </w:tabs>
        <w:ind w:left="5580" w:hanging="360"/>
      </w:pPr>
    </w:lvl>
    <w:lvl w:ilvl="8" w:tplc="0407001B" w:tentative="1">
      <w:start w:val="1"/>
      <w:numFmt w:val="lowerRoman"/>
      <w:lvlText w:val="%9."/>
      <w:lvlJc w:val="right"/>
      <w:pPr>
        <w:tabs>
          <w:tab w:val="num" w:pos="6300"/>
        </w:tabs>
        <w:ind w:left="6300" w:hanging="180"/>
      </w:pPr>
    </w:lvl>
  </w:abstractNum>
  <w:abstractNum w:abstractNumId="14">
    <w:nsid w:val="129F1DFC"/>
    <w:multiLevelType w:val="hybridMultilevel"/>
    <w:tmpl w:val="08E6CE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130C613C"/>
    <w:multiLevelType w:val="hybridMultilevel"/>
    <w:tmpl w:val="AA48F906"/>
    <w:lvl w:ilvl="0" w:tplc="0407000F">
      <w:start w:val="1"/>
      <w:numFmt w:val="decimal"/>
      <w:lvlText w:val="%1."/>
      <w:lvlJc w:val="left"/>
      <w:pPr>
        <w:tabs>
          <w:tab w:val="num" w:pos="360"/>
        </w:tabs>
        <w:ind w:left="360" w:hanging="360"/>
      </w:p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nsid w:val="1A073E41"/>
    <w:multiLevelType w:val="multilevel"/>
    <w:tmpl w:val="DCAC7678"/>
    <w:lvl w:ilvl="0">
      <w:start w:val="1"/>
      <w:numFmt w:val="decimal"/>
      <w:lvlText w:val="%1"/>
      <w:lvlJc w:val="right"/>
      <w:pPr>
        <w:tabs>
          <w:tab w:val="num" w:pos="720"/>
        </w:tabs>
        <w:ind w:left="720" w:hanging="360"/>
      </w:pPr>
      <w:rPr>
        <w:rFonts w:ascii="Arial" w:hAnsi="Aria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D0C1101"/>
    <w:multiLevelType w:val="multilevel"/>
    <w:tmpl w:val="4A7619F2"/>
    <w:lvl w:ilvl="0">
      <w:start w:val="1"/>
      <w:numFmt w:val="decimal"/>
      <w:lvlText w:val="%1"/>
      <w:lvlJc w:val="right"/>
      <w:pPr>
        <w:tabs>
          <w:tab w:val="num" w:pos="720"/>
        </w:tabs>
        <w:ind w:left="720" w:hanging="360"/>
      </w:pPr>
      <w:rPr>
        <w:rFonts w:ascii="Arial" w:hAnsi="Aria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1F012E71"/>
    <w:multiLevelType w:val="hybridMultilevel"/>
    <w:tmpl w:val="9F32DB86"/>
    <w:lvl w:ilvl="0" w:tplc="DB4CAABA">
      <w:start w:val="1"/>
      <w:numFmt w:val="decimal"/>
      <w:lvlText w:val="%1"/>
      <w:lvlJc w:val="right"/>
      <w:pPr>
        <w:tabs>
          <w:tab w:val="num" w:pos="540"/>
        </w:tabs>
        <w:ind w:left="540" w:hanging="360"/>
      </w:pPr>
      <w:rPr>
        <w:rFonts w:ascii="Arial" w:hAnsi="Aria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206E5CEF"/>
    <w:multiLevelType w:val="hybridMultilevel"/>
    <w:tmpl w:val="F7FE4CF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20A33F7F"/>
    <w:multiLevelType w:val="multilevel"/>
    <w:tmpl w:val="4A7619F2"/>
    <w:lvl w:ilvl="0">
      <w:start w:val="1"/>
      <w:numFmt w:val="decimal"/>
      <w:lvlText w:val="%1"/>
      <w:lvlJc w:val="right"/>
      <w:pPr>
        <w:tabs>
          <w:tab w:val="num" w:pos="720"/>
        </w:tabs>
        <w:ind w:left="720" w:hanging="360"/>
      </w:pPr>
      <w:rPr>
        <w:rFonts w:ascii="Arial" w:hAnsi="Aria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2360405E"/>
    <w:multiLevelType w:val="hybridMultilevel"/>
    <w:tmpl w:val="4A7619F2"/>
    <w:lvl w:ilvl="0" w:tplc="DB4CAABA">
      <w:start w:val="1"/>
      <w:numFmt w:val="decimal"/>
      <w:lvlText w:val="%1"/>
      <w:lvlJc w:val="right"/>
      <w:pPr>
        <w:tabs>
          <w:tab w:val="num" w:pos="720"/>
        </w:tabs>
        <w:ind w:left="720" w:hanging="360"/>
      </w:pPr>
      <w:rPr>
        <w:rFonts w:ascii="Arial" w:hAnsi="Aria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284A5766"/>
    <w:multiLevelType w:val="multilevel"/>
    <w:tmpl w:val="6BA2AF18"/>
    <w:lvl w:ilvl="0">
      <w:start w:val="1"/>
      <w:numFmt w:val="decimal"/>
      <w:lvlText w:val="%1"/>
      <w:lvlJc w:val="right"/>
      <w:pPr>
        <w:tabs>
          <w:tab w:val="num" w:pos="720"/>
        </w:tabs>
        <w:ind w:left="720" w:hanging="360"/>
      </w:pPr>
      <w:rPr>
        <w:rFonts w:ascii="Arial" w:hAnsi="Aria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2C1B5440"/>
    <w:multiLevelType w:val="hybridMultilevel"/>
    <w:tmpl w:val="C5226694"/>
    <w:lvl w:ilvl="0" w:tplc="DB4CAABA">
      <w:start w:val="1"/>
      <w:numFmt w:val="decimal"/>
      <w:lvlText w:val="%1"/>
      <w:lvlJc w:val="right"/>
      <w:pPr>
        <w:tabs>
          <w:tab w:val="num" w:pos="720"/>
        </w:tabs>
        <w:ind w:left="720" w:hanging="360"/>
      </w:pPr>
      <w:rPr>
        <w:rFonts w:ascii="Arial" w:hAnsi="Aria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2E4712AC"/>
    <w:multiLevelType w:val="multilevel"/>
    <w:tmpl w:val="9F32DB86"/>
    <w:lvl w:ilvl="0">
      <w:start w:val="1"/>
      <w:numFmt w:val="decimal"/>
      <w:lvlText w:val="%1"/>
      <w:lvlJc w:val="right"/>
      <w:pPr>
        <w:tabs>
          <w:tab w:val="num" w:pos="540"/>
        </w:tabs>
        <w:ind w:left="540" w:hanging="360"/>
      </w:pPr>
      <w:rPr>
        <w:rFonts w:ascii="Arial" w:hAnsi="Aria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35D74560"/>
    <w:multiLevelType w:val="singleLevel"/>
    <w:tmpl w:val="95F09826"/>
    <w:lvl w:ilvl="0">
      <w:start w:val="1"/>
      <w:numFmt w:val="bullet"/>
      <w:pStyle w:val="Inh"/>
      <w:lvlText w:val=""/>
      <w:lvlJc w:val="left"/>
      <w:pPr>
        <w:tabs>
          <w:tab w:val="num" w:pos="360"/>
        </w:tabs>
        <w:ind w:left="360" w:hanging="360"/>
      </w:pPr>
      <w:rPr>
        <w:rFonts w:ascii="Symbol" w:hAnsi="Symbol" w:hint="default"/>
      </w:rPr>
    </w:lvl>
  </w:abstractNum>
  <w:abstractNum w:abstractNumId="26">
    <w:nsid w:val="3792137C"/>
    <w:multiLevelType w:val="hybridMultilevel"/>
    <w:tmpl w:val="3A5A213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5FC31412"/>
    <w:multiLevelType w:val="multilevel"/>
    <w:tmpl w:val="40E05F84"/>
    <w:lvl w:ilvl="0">
      <w:start w:val="1"/>
      <w:numFmt w:val="decimal"/>
      <w:lvlText w:val="%1"/>
      <w:lvlJc w:val="right"/>
      <w:pPr>
        <w:tabs>
          <w:tab w:val="num" w:pos="720"/>
        </w:tabs>
        <w:ind w:left="720" w:hanging="360"/>
      </w:pPr>
      <w:rPr>
        <w:rFonts w:ascii="Arial" w:hAnsi="Aria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7C1466EF"/>
    <w:multiLevelType w:val="hybridMultilevel"/>
    <w:tmpl w:val="62B8AC00"/>
    <w:lvl w:ilvl="0" w:tplc="DB4CAABA">
      <w:start w:val="1"/>
      <w:numFmt w:val="decimal"/>
      <w:lvlText w:val="%1"/>
      <w:lvlJc w:val="right"/>
      <w:pPr>
        <w:tabs>
          <w:tab w:val="num" w:pos="720"/>
        </w:tabs>
        <w:ind w:left="720" w:hanging="360"/>
      </w:pPr>
      <w:rPr>
        <w:rFonts w:ascii="Arial" w:hAnsi="Aria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nsid w:val="7DC3752C"/>
    <w:multiLevelType w:val="hybridMultilevel"/>
    <w:tmpl w:val="DCAC7678"/>
    <w:lvl w:ilvl="0" w:tplc="DB4CAABA">
      <w:start w:val="1"/>
      <w:numFmt w:val="decimal"/>
      <w:lvlText w:val="%1"/>
      <w:lvlJc w:val="right"/>
      <w:pPr>
        <w:tabs>
          <w:tab w:val="num" w:pos="720"/>
        </w:tabs>
        <w:ind w:left="720" w:hanging="360"/>
      </w:pPr>
      <w:rPr>
        <w:rFonts w:ascii="Arial" w:hAnsi="Aria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4"/>
  </w:num>
  <w:num w:numId="13">
    <w:abstractNumId w:val="0"/>
  </w:num>
  <w:num w:numId="14">
    <w:abstractNumId w:val="0"/>
  </w:num>
  <w:num w:numId="15">
    <w:abstractNumId w:val="26"/>
  </w:num>
  <w:num w:numId="16">
    <w:abstractNumId w:val="12"/>
  </w:num>
  <w:num w:numId="17">
    <w:abstractNumId w:val="11"/>
  </w:num>
  <w:num w:numId="18">
    <w:abstractNumId w:val="22"/>
  </w:num>
  <w:num w:numId="19">
    <w:abstractNumId w:val="21"/>
  </w:num>
  <w:num w:numId="20">
    <w:abstractNumId w:val="17"/>
  </w:num>
  <w:num w:numId="21">
    <w:abstractNumId w:val="29"/>
  </w:num>
  <w:num w:numId="22">
    <w:abstractNumId w:val="20"/>
  </w:num>
  <w:num w:numId="23">
    <w:abstractNumId w:val="23"/>
  </w:num>
  <w:num w:numId="24">
    <w:abstractNumId w:val="16"/>
  </w:num>
  <w:num w:numId="25">
    <w:abstractNumId w:val="10"/>
  </w:num>
  <w:num w:numId="26">
    <w:abstractNumId w:val="27"/>
  </w:num>
  <w:num w:numId="27">
    <w:abstractNumId w:val="18"/>
  </w:num>
  <w:num w:numId="28">
    <w:abstractNumId w:val="24"/>
  </w:num>
  <w:num w:numId="29">
    <w:abstractNumId w:val="13"/>
  </w:num>
  <w:num w:numId="30">
    <w:abstractNumId w:val="28"/>
  </w:num>
  <w:num w:numId="31">
    <w:abstractNumId w:val="15"/>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F14"/>
    <w:rsid w:val="0000231A"/>
    <w:rsid w:val="000118A0"/>
    <w:rsid w:val="0001286B"/>
    <w:rsid w:val="0001490E"/>
    <w:rsid w:val="0001515F"/>
    <w:rsid w:val="000269F6"/>
    <w:rsid w:val="00027DF2"/>
    <w:rsid w:val="00031762"/>
    <w:rsid w:val="00031FBE"/>
    <w:rsid w:val="00032207"/>
    <w:rsid w:val="00032E9E"/>
    <w:rsid w:val="0003482B"/>
    <w:rsid w:val="00042C57"/>
    <w:rsid w:val="00044C1F"/>
    <w:rsid w:val="00053698"/>
    <w:rsid w:val="000638E4"/>
    <w:rsid w:val="00063B45"/>
    <w:rsid w:val="00072534"/>
    <w:rsid w:val="000739ED"/>
    <w:rsid w:val="000745A2"/>
    <w:rsid w:val="00076EAA"/>
    <w:rsid w:val="00077471"/>
    <w:rsid w:val="00082F73"/>
    <w:rsid w:val="00097946"/>
    <w:rsid w:val="000B4A1D"/>
    <w:rsid w:val="000B5D33"/>
    <w:rsid w:val="000C1554"/>
    <w:rsid w:val="000D3988"/>
    <w:rsid w:val="000D540A"/>
    <w:rsid w:val="000D579B"/>
    <w:rsid w:val="000D7E4B"/>
    <w:rsid w:val="000E0807"/>
    <w:rsid w:val="000E2565"/>
    <w:rsid w:val="000F2DA9"/>
    <w:rsid w:val="00100B1E"/>
    <w:rsid w:val="00101278"/>
    <w:rsid w:val="001212F1"/>
    <w:rsid w:val="001300D1"/>
    <w:rsid w:val="0014245A"/>
    <w:rsid w:val="00150D68"/>
    <w:rsid w:val="00163080"/>
    <w:rsid w:val="00172549"/>
    <w:rsid w:val="001742E4"/>
    <w:rsid w:val="00176F39"/>
    <w:rsid w:val="00184689"/>
    <w:rsid w:val="001A0700"/>
    <w:rsid w:val="001A1B06"/>
    <w:rsid w:val="001B7E88"/>
    <w:rsid w:val="001E470B"/>
    <w:rsid w:val="001F00F7"/>
    <w:rsid w:val="001F087E"/>
    <w:rsid w:val="001F1DC8"/>
    <w:rsid w:val="001F3DB6"/>
    <w:rsid w:val="0020628D"/>
    <w:rsid w:val="00221629"/>
    <w:rsid w:val="00230421"/>
    <w:rsid w:val="00251378"/>
    <w:rsid w:val="0025280E"/>
    <w:rsid w:val="002576DF"/>
    <w:rsid w:val="0026496B"/>
    <w:rsid w:val="00273651"/>
    <w:rsid w:val="00276F14"/>
    <w:rsid w:val="0027794A"/>
    <w:rsid w:val="00281081"/>
    <w:rsid w:val="002818A3"/>
    <w:rsid w:val="00282DBF"/>
    <w:rsid w:val="002877F9"/>
    <w:rsid w:val="002879DD"/>
    <w:rsid w:val="00293CD8"/>
    <w:rsid w:val="002B0741"/>
    <w:rsid w:val="002B606C"/>
    <w:rsid w:val="002E0E37"/>
    <w:rsid w:val="002E2A67"/>
    <w:rsid w:val="002E51F2"/>
    <w:rsid w:val="002F101A"/>
    <w:rsid w:val="002F3C55"/>
    <w:rsid w:val="002F44EC"/>
    <w:rsid w:val="00304F69"/>
    <w:rsid w:val="00314AD8"/>
    <w:rsid w:val="00316103"/>
    <w:rsid w:val="00320239"/>
    <w:rsid w:val="00327923"/>
    <w:rsid w:val="0033107F"/>
    <w:rsid w:val="00331A73"/>
    <w:rsid w:val="003321EC"/>
    <w:rsid w:val="003406B3"/>
    <w:rsid w:val="003538BA"/>
    <w:rsid w:val="00354D09"/>
    <w:rsid w:val="00362067"/>
    <w:rsid w:val="00362A05"/>
    <w:rsid w:val="00366CE7"/>
    <w:rsid w:val="00370222"/>
    <w:rsid w:val="00370337"/>
    <w:rsid w:val="00383223"/>
    <w:rsid w:val="003869BC"/>
    <w:rsid w:val="003911AA"/>
    <w:rsid w:val="003A303B"/>
    <w:rsid w:val="003A5CE9"/>
    <w:rsid w:val="003B0F8F"/>
    <w:rsid w:val="003B2965"/>
    <w:rsid w:val="003B2DCA"/>
    <w:rsid w:val="003C00A5"/>
    <w:rsid w:val="003D2687"/>
    <w:rsid w:val="003E109F"/>
    <w:rsid w:val="003E37E2"/>
    <w:rsid w:val="003E3BC6"/>
    <w:rsid w:val="003E5612"/>
    <w:rsid w:val="003E5D8B"/>
    <w:rsid w:val="003F3171"/>
    <w:rsid w:val="00413CB6"/>
    <w:rsid w:val="00422E44"/>
    <w:rsid w:val="00424867"/>
    <w:rsid w:val="004249E9"/>
    <w:rsid w:val="0042670E"/>
    <w:rsid w:val="00441728"/>
    <w:rsid w:val="00453BE7"/>
    <w:rsid w:val="004A6F87"/>
    <w:rsid w:val="004B58F7"/>
    <w:rsid w:val="004C13B1"/>
    <w:rsid w:val="004C1DBD"/>
    <w:rsid w:val="004C4FE2"/>
    <w:rsid w:val="004C78D3"/>
    <w:rsid w:val="004D2910"/>
    <w:rsid w:val="004F411C"/>
    <w:rsid w:val="0050399B"/>
    <w:rsid w:val="005062DA"/>
    <w:rsid w:val="00506C21"/>
    <w:rsid w:val="00513ECC"/>
    <w:rsid w:val="005142D9"/>
    <w:rsid w:val="0052469C"/>
    <w:rsid w:val="005257AE"/>
    <w:rsid w:val="00530495"/>
    <w:rsid w:val="00532679"/>
    <w:rsid w:val="0053359C"/>
    <w:rsid w:val="00533794"/>
    <w:rsid w:val="0054286C"/>
    <w:rsid w:val="00554D75"/>
    <w:rsid w:val="00557737"/>
    <w:rsid w:val="00566DA0"/>
    <w:rsid w:val="0057615D"/>
    <w:rsid w:val="005769AC"/>
    <w:rsid w:val="00583809"/>
    <w:rsid w:val="0058417A"/>
    <w:rsid w:val="00596932"/>
    <w:rsid w:val="005A0A75"/>
    <w:rsid w:val="005A247A"/>
    <w:rsid w:val="005B24E5"/>
    <w:rsid w:val="005B38C7"/>
    <w:rsid w:val="005C08C1"/>
    <w:rsid w:val="005C1728"/>
    <w:rsid w:val="005D427B"/>
    <w:rsid w:val="005E474E"/>
    <w:rsid w:val="005E5C26"/>
    <w:rsid w:val="005E68D1"/>
    <w:rsid w:val="0060074C"/>
    <w:rsid w:val="00602837"/>
    <w:rsid w:val="00614F3A"/>
    <w:rsid w:val="00624A54"/>
    <w:rsid w:val="0064677C"/>
    <w:rsid w:val="00652273"/>
    <w:rsid w:val="00654384"/>
    <w:rsid w:val="00661F75"/>
    <w:rsid w:val="00662D51"/>
    <w:rsid w:val="00663200"/>
    <w:rsid w:val="00681726"/>
    <w:rsid w:val="006844C5"/>
    <w:rsid w:val="00690ABA"/>
    <w:rsid w:val="006B493E"/>
    <w:rsid w:val="006B7C9B"/>
    <w:rsid w:val="006E7495"/>
    <w:rsid w:val="006E7FEF"/>
    <w:rsid w:val="006F6729"/>
    <w:rsid w:val="007116DB"/>
    <w:rsid w:val="00715524"/>
    <w:rsid w:val="00715F6B"/>
    <w:rsid w:val="007262B7"/>
    <w:rsid w:val="00730BFB"/>
    <w:rsid w:val="00742533"/>
    <w:rsid w:val="00742581"/>
    <w:rsid w:val="007429E5"/>
    <w:rsid w:val="007533DE"/>
    <w:rsid w:val="00756394"/>
    <w:rsid w:val="00760DCD"/>
    <w:rsid w:val="00762488"/>
    <w:rsid w:val="0077049E"/>
    <w:rsid w:val="007731DC"/>
    <w:rsid w:val="00776009"/>
    <w:rsid w:val="00797136"/>
    <w:rsid w:val="00797A0B"/>
    <w:rsid w:val="007A1441"/>
    <w:rsid w:val="007A6695"/>
    <w:rsid w:val="007A6C3F"/>
    <w:rsid w:val="007B6AD5"/>
    <w:rsid w:val="007C16A6"/>
    <w:rsid w:val="007C22F2"/>
    <w:rsid w:val="007D24BA"/>
    <w:rsid w:val="007D77F9"/>
    <w:rsid w:val="007E067F"/>
    <w:rsid w:val="007E2FD6"/>
    <w:rsid w:val="008225FE"/>
    <w:rsid w:val="0082464E"/>
    <w:rsid w:val="00824F83"/>
    <w:rsid w:val="00825005"/>
    <w:rsid w:val="008325C3"/>
    <w:rsid w:val="008423AF"/>
    <w:rsid w:val="00842F23"/>
    <w:rsid w:val="008511FA"/>
    <w:rsid w:val="008647A5"/>
    <w:rsid w:val="00880961"/>
    <w:rsid w:val="00885FB1"/>
    <w:rsid w:val="00895856"/>
    <w:rsid w:val="00896020"/>
    <w:rsid w:val="008A5555"/>
    <w:rsid w:val="008B0D92"/>
    <w:rsid w:val="008B5CAF"/>
    <w:rsid w:val="008D248D"/>
    <w:rsid w:val="008D38B4"/>
    <w:rsid w:val="008D5253"/>
    <w:rsid w:val="008E3AAD"/>
    <w:rsid w:val="0090455C"/>
    <w:rsid w:val="00906873"/>
    <w:rsid w:val="00925BEF"/>
    <w:rsid w:val="0093281A"/>
    <w:rsid w:val="0094360A"/>
    <w:rsid w:val="00946B22"/>
    <w:rsid w:val="0094735A"/>
    <w:rsid w:val="00961EDA"/>
    <w:rsid w:val="009A6DF5"/>
    <w:rsid w:val="009A72B3"/>
    <w:rsid w:val="009B526A"/>
    <w:rsid w:val="009B67D4"/>
    <w:rsid w:val="009C6F5D"/>
    <w:rsid w:val="009D1278"/>
    <w:rsid w:val="009E239F"/>
    <w:rsid w:val="009E49C6"/>
    <w:rsid w:val="009F521C"/>
    <w:rsid w:val="00A01067"/>
    <w:rsid w:val="00A03B4E"/>
    <w:rsid w:val="00A07F1A"/>
    <w:rsid w:val="00A10248"/>
    <w:rsid w:val="00A10ECA"/>
    <w:rsid w:val="00A165F2"/>
    <w:rsid w:val="00A27096"/>
    <w:rsid w:val="00A36A3A"/>
    <w:rsid w:val="00A40802"/>
    <w:rsid w:val="00A535AF"/>
    <w:rsid w:val="00A66436"/>
    <w:rsid w:val="00A66C6C"/>
    <w:rsid w:val="00A7488A"/>
    <w:rsid w:val="00A75722"/>
    <w:rsid w:val="00A81FD9"/>
    <w:rsid w:val="00A825C9"/>
    <w:rsid w:val="00A845AA"/>
    <w:rsid w:val="00A84BE0"/>
    <w:rsid w:val="00A90148"/>
    <w:rsid w:val="00A9617B"/>
    <w:rsid w:val="00AA2ABE"/>
    <w:rsid w:val="00AA40C9"/>
    <w:rsid w:val="00AB1851"/>
    <w:rsid w:val="00AB3DDB"/>
    <w:rsid w:val="00AC394C"/>
    <w:rsid w:val="00AE7086"/>
    <w:rsid w:val="00AF1FB3"/>
    <w:rsid w:val="00B04CCF"/>
    <w:rsid w:val="00B14DFD"/>
    <w:rsid w:val="00B21C7C"/>
    <w:rsid w:val="00B3208C"/>
    <w:rsid w:val="00B3335A"/>
    <w:rsid w:val="00B37C33"/>
    <w:rsid w:val="00B41B6E"/>
    <w:rsid w:val="00B549CB"/>
    <w:rsid w:val="00B55504"/>
    <w:rsid w:val="00B72340"/>
    <w:rsid w:val="00B76746"/>
    <w:rsid w:val="00B9258D"/>
    <w:rsid w:val="00B94BCC"/>
    <w:rsid w:val="00B96672"/>
    <w:rsid w:val="00BB6047"/>
    <w:rsid w:val="00BB6A96"/>
    <w:rsid w:val="00BD3EFB"/>
    <w:rsid w:val="00BD7275"/>
    <w:rsid w:val="00BE6B87"/>
    <w:rsid w:val="00BF2111"/>
    <w:rsid w:val="00C0093D"/>
    <w:rsid w:val="00C02956"/>
    <w:rsid w:val="00C12F2D"/>
    <w:rsid w:val="00C21142"/>
    <w:rsid w:val="00C30857"/>
    <w:rsid w:val="00C42B35"/>
    <w:rsid w:val="00C50004"/>
    <w:rsid w:val="00C563D1"/>
    <w:rsid w:val="00C63848"/>
    <w:rsid w:val="00C85FA4"/>
    <w:rsid w:val="00C934EF"/>
    <w:rsid w:val="00C93DF3"/>
    <w:rsid w:val="00C969BD"/>
    <w:rsid w:val="00CA09C0"/>
    <w:rsid w:val="00CB21E4"/>
    <w:rsid w:val="00CB45AA"/>
    <w:rsid w:val="00CC5BAC"/>
    <w:rsid w:val="00CD0BAB"/>
    <w:rsid w:val="00CD5D4F"/>
    <w:rsid w:val="00CE637A"/>
    <w:rsid w:val="00CF389B"/>
    <w:rsid w:val="00D024C6"/>
    <w:rsid w:val="00D14B71"/>
    <w:rsid w:val="00D15C18"/>
    <w:rsid w:val="00D165CB"/>
    <w:rsid w:val="00D24B80"/>
    <w:rsid w:val="00D3111B"/>
    <w:rsid w:val="00D31F4E"/>
    <w:rsid w:val="00D336D9"/>
    <w:rsid w:val="00D462E8"/>
    <w:rsid w:val="00D51019"/>
    <w:rsid w:val="00D559A9"/>
    <w:rsid w:val="00D5650D"/>
    <w:rsid w:val="00D61CF8"/>
    <w:rsid w:val="00D65223"/>
    <w:rsid w:val="00D713B1"/>
    <w:rsid w:val="00D72F31"/>
    <w:rsid w:val="00D76F8D"/>
    <w:rsid w:val="00D8354E"/>
    <w:rsid w:val="00D87D49"/>
    <w:rsid w:val="00D905D9"/>
    <w:rsid w:val="00D90C36"/>
    <w:rsid w:val="00D90C71"/>
    <w:rsid w:val="00DA3E28"/>
    <w:rsid w:val="00DA70B4"/>
    <w:rsid w:val="00DB2A8D"/>
    <w:rsid w:val="00DB583E"/>
    <w:rsid w:val="00DC207B"/>
    <w:rsid w:val="00DC2A16"/>
    <w:rsid w:val="00DC2B19"/>
    <w:rsid w:val="00DD1122"/>
    <w:rsid w:val="00DD31AB"/>
    <w:rsid w:val="00DD4971"/>
    <w:rsid w:val="00DD4E86"/>
    <w:rsid w:val="00DD5C8F"/>
    <w:rsid w:val="00DE0AC0"/>
    <w:rsid w:val="00DE7931"/>
    <w:rsid w:val="00DF7E32"/>
    <w:rsid w:val="00E01475"/>
    <w:rsid w:val="00E024F2"/>
    <w:rsid w:val="00E07761"/>
    <w:rsid w:val="00E20205"/>
    <w:rsid w:val="00E20C1C"/>
    <w:rsid w:val="00E43D13"/>
    <w:rsid w:val="00E464AE"/>
    <w:rsid w:val="00E56EB1"/>
    <w:rsid w:val="00E670EC"/>
    <w:rsid w:val="00E71471"/>
    <w:rsid w:val="00E82911"/>
    <w:rsid w:val="00E8422C"/>
    <w:rsid w:val="00E972AF"/>
    <w:rsid w:val="00EA4BF0"/>
    <w:rsid w:val="00EC1131"/>
    <w:rsid w:val="00EC15A7"/>
    <w:rsid w:val="00EC471B"/>
    <w:rsid w:val="00EC6B35"/>
    <w:rsid w:val="00ED32F6"/>
    <w:rsid w:val="00EE118A"/>
    <w:rsid w:val="00EF15F7"/>
    <w:rsid w:val="00EF20C4"/>
    <w:rsid w:val="00F01433"/>
    <w:rsid w:val="00F14632"/>
    <w:rsid w:val="00F17F06"/>
    <w:rsid w:val="00F306C2"/>
    <w:rsid w:val="00F4089A"/>
    <w:rsid w:val="00F427FE"/>
    <w:rsid w:val="00F45607"/>
    <w:rsid w:val="00F47DA4"/>
    <w:rsid w:val="00F50BE8"/>
    <w:rsid w:val="00F5252A"/>
    <w:rsid w:val="00F52A82"/>
    <w:rsid w:val="00F530E1"/>
    <w:rsid w:val="00F612AD"/>
    <w:rsid w:val="00F61EAB"/>
    <w:rsid w:val="00F61F64"/>
    <w:rsid w:val="00F625CC"/>
    <w:rsid w:val="00F633DB"/>
    <w:rsid w:val="00F8529B"/>
    <w:rsid w:val="00F910D0"/>
    <w:rsid w:val="00F92893"/>
    <w:rsid w:val="00F928BD"/>
    <w:rsid w:val="00F94815"/>
    <w:rsid w:val="00F94E34"/>
    <w:rsid w:val="00F96983"/>
    <w:rsid w:val="00FA568F"/>
    <w:rsid w:val="00FB116C"/>
    <w:rsid w:val="00FB18F5"/>
    <w:rsid w:val="00FB6C8B"/>
    <w:rsid w:val="00FC0BB9"/>
    <w:rsid w:val="00FC6C07"/>
    <w:rsid w:val="00FD037A"/>
    <w:rsid w:val="00FD3D22"/>
    <w:rsid w:val="00FD607F"/>
    <w:rsid w:val="00FF70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4245A"/>
    <w:rPr>
      <w:sz w:val="24"/>
      <w:szCs w:val="24"/>
    </w:rPr>
  </w:style>
  <w:style w:type="paragraph" w:styleId="berschrift1">
    <w:name w:val="heading 1"/>
    <w:basedOn w:val="Standard"/>
    <w:next w:val="Standard"/>
    <w:qFormat/>
    <w:rsid w:val="00276F1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895856"/>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895856"/>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5769AC"/>
    <w:pPr>
      <w:tabs>
        <w:tab w:val="center" w:pos="4536"/>
        <w:tab w:val="right" w:pos="9072"/>
      </w:tabs>
    </w:pPr>
  </w:style>
  <w:style w:type="paragraph" w:styleId="Fuzeile">
    <w:name w:val="footer"/>
    <w:basedOn w:val="Standard"/>
    <w:rsid w:val="005769AC"/>
    <w:pPr>
      <w:tabs>
        <w:tab w:val="center" w:pos="4536"/>
        <w:tab w:val="right" w:pos="9072"/>
      </w:tabs>
    </w:pPr>
  </w:style>
  <w:style w:type="character" w:styleId="Seitenzahl">
    <w:name w:val="page number"/>
    <w:basedOn w:val="Absatz-Standardschriftart"/>
    <w:rsid w:val="005769AC"/>
  </w:style>
  <w:style w:type="table" w:styleId="Tabellenraster">
    <w:name w:val="Table Grid"/>
    <w:basedOn w:val="NormaleTabelle"/>
    <w:rsid w:val="00576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semiHidden/>
    <w:rsid w:val="00A90148"/>
    <w:pPr>
      <w:spacing w:after="120"/>
    </w:pPr>
    <w:rPr>
      <w:rFonts w:ascii="Arial" w:hAnsi="Arial"/>
    </w:rPr>
  </w:style>
  <w:style w:type="character" w:styleId="Hyperlink">
    <w:name w:val="Hyperlink"/>
    <w:rsid w:val="004A6F87"/>
    <w:rPr>
      <w:color w:val="0000FF"/>
      <w:u w:val="single"/>
    </w:rPr>
  </w:style>
  <w:style w:type="paragraph" w:customStyle="1" w:styleId="ErlAufz">
    <w:name w:val="ErlAufz"/>
    <w:basedOn w:val="Standard"/>
    <w:rsid w:val="008A5555"/>
    <w:pPr>
      <w:numPr>
        <w:numId w:val="10"/>
      </w:numPr>
      <w:tabs>
        <w:tab w:val="left" w:pos="170"/>
      </w:tabs>
      <w:spacing w:line="220" w:lineRule="exact"/>
    </w:pPr>
    <w:rPr>
      <w:rFonts w:ascii="Arial" w:hAnsi="Arial"/>
      <w:sz w:val="18"/>
      <w:szCs w:val="20"/>
    </w:rPr>
  </w:style>
  <w:style w:type="paragraph" w:customStyle="1" w:styleId="ErlZw">
    <w:name w:val="ErlZwü"/>
    <w:basedOn w:val="Standard"/>
    <w:next w:val="ErlFlie1"/>
    <w:rsid w:val="008A5555"/>
    <w:pPr>
      <w:keepNext/>
      <w:keepLines/>
      <w:spacing w:before="220" w:line="220" w:lineRule="exact"/>
      <w:outlineLvl w:val="5"/>
    </w:pPr>
    <w:rPr>
      <w:rFonts w:ascii="Arial" w:hAnsi="Arial"/>
      <w:b/>
      <w:sz w:val="18"/>
      <w:szCs w:val="20"/>
    </w:rPr>
  </w:style>
  <w:style w:type="paragraph" w:customStyle="1" w:styleId="ErlFlie1">
    <w:name w:val="ErlFließ1"/>
    <w:basedOn w:val="Standard"/>
    <w:next w:val="Standard"/>
    <w:rsid w:val="008A5555"/>
    <w:pPr>
      <w:spacing w:line="220" w:lineRule="exact"/>
    </w:pPr>
    <w:rPr>
      <w:rFonts w:ascii="Arial" w:hAnsi="Arial"/>
      <w:sz w:val="18"/>
      <w:szCs w:val="20"/>
    </w:rPr>
  </w:style>
  <w:style w:type="paragraph" w:customStyle="1" w:styleId="SBErlber1">
    <w:name w:val="SB_ErlÜber1"/>
    <w:basedOn w:val="Standard"/>
    <w:next w:val="ErlZw"/>
    <w:rsid w:val="008A5555"/>
    <w:pPr>
      <w:keepNext/>
      <w:keepLines/>
      <w:outlineLvl w:val="1"/>
    </w:pPr>
    <w:rPr>
      <w:rFonts w:ascii="Arial Narrow" w:hAnsi="Arial Narrow"/>
      <w:sz w:val="22"/>
      <w:szCs w:val="20"/>
    </w:rPr>
  </w:style>
  <w:style w:type="paragraph" w:customStyle="1" w:styleId="Inh">
    <w:name w:val="InhÜ"/>
    <w:basedOn w:val="Standard"/>
    <w:rsid w:val="008A5555"/>
    <w:pPr>
      <w:keepNext/>
      <w:keepLines/>
      <w:numPr>
        <w:numId w:val="11"/>
      </w:numPr>
      <w:tabs>
        <w:tab w:val="clear" w:pos="360"/>
      </w:tabs>
      <w:ind w:left="397" w:hanging="397"/>
    </w:pPr>
    <w:rPr>
      <w:rFonts w:ascii="Arial Narrow" w:hAnsi="Arial Narrow"/>
      <w:b/>
      <w:color w:val="808080"/>
      <w:sz w:val="20"/>
      <w:szCs w:val="20"/>
    </w:rPr>
  </w:style>
  <w:style w:type="paragraph" w:styleId="Sprechblasentext">
    <w:name w:val="Balloon Text"/>
    <w:basedOn w:val="Standard"/>
    <w:semiHidden/>
    <w:rsid w:val="0033107F"/>
    <w:rPr>
      <w:rFonts w:ascii="Tahoma" w:hAnsi="Tahoma" w:cs="Tahoma"/>
      <w:sz w:val="16"/>
      <w:szCs w:val="16"/>
    </w:rPr>
  </w:style>
  <w:style w:type="paragraph" w:customStyle="1" w:styleId="ErlZwArialNarrow">
    <w:name w:val="ErlZwü + Arial Narrow"/>
    <w:aliases w:val="11 pt"/>
    <w:basedOn w:val="ErlFlie1"/>
    <w:rsid w:val="00A03B4E"/>
    <w:pPr>
      <w:spacing w:after="120"/>
      <w:jc w:val="both"/>
    </w:pPr>
    <w:rPr>
      <w:rFonts w:ascii="Arial Narrow" w:hAnsi="Arial Narrow"/>
      <w:sz w:val="24"/>
      <w:szCs w:val="24"/>
    </w:rPr>
  </w:style>
  <w:style w:type="character" w:styleId="BesuchterHyperlink">
    <w:name w:val="FollowedHyperlink"/>
    <w:rsid w:val="00E20C1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4245A"/>
    <w:rPr>
      <w:sz w:val="24"/>
      <w:szCs w:val="24"/>
    </w:rPr>
  </w:style>
  <w:style w:type="paragraph" w:styleId="berschrift1">
    <w:name w:val="heading 1"/>
    <w:basedOn w:val="Standard"/>
    <w:next w:val="Standard"/>
    <w:qFormat/>
    <w:rsid w:val="00276F1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895856"/>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895856"/>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5769AC"/>
    <w:pPr>
      <w:tabs>
        <w:tab w:val="center" w:pos="4536"/>
        <w:tab w:val="right" w:pos="9072"/>
      </w:tabs>
    </w:pPr>
  </w:style>
  <w:style w:type="paragraph" w:styleId="Fuzeile">
    <w:name w:val="footer"/>
    <w:basedOn w:val="Standard"/>
    <w:rsid w:val="005769AC"/>
    <w:pPr>
      <w:tabs>
        <w:tab w:val="center" w:pos="4536"/>
        <w:tab w:val="right" w:pos="9072"/>
      </w:tabs>
    </w:pPr>
  </w:style>
  <w:style w:type="character" w:styleId="Seitenzahl">
    <w:name w:val="page number"/>
    <w:basedOn w:val="Absatz-Standardschriftart"/>
    <w:rsid w:val="005769AC"/>
  </w:style>
  <w:style w:type="table" w:styleId="Tabellenraster">
    <w:name w:val="Table Grid"/>
    <w:basedOn w:val="NormaleTabelle"/>
    <w:rsid w:val="00576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semiHidden/>
    <w:rsid w:val="00A90148"/>
    <w:pPr>
      <w:spacing w:after="120"/>
    </w:pPr>
    <w:rPr>
      <w:rFonts w:ascii="Arial" w:hAnsi="Arial"/>
    </w:rPr>
  </w:style>
  <w:style w:type="character" w:styleId="Hyperlink">
    <w:name w:val="Hyperlink"/>
    <w:rsid w:val="004A6F87"/>
    <w:rPr>
      <w:color w:val="0000FF"/>
      <w:u w:val="single"/>
    </w:rPr>
  </w:style>
  <w:style w:type="paragraph" w:customStyle="1" w:styleId="ErlAufz">
    <w:name w:val="ErlAufz"/>
    <w:basedOn w:val="Standard"/>
    <w:rsid w:val="008A5555"/>
    <w:pPr>
      <w:numPr>
        <w:numId w:val="10"/>
      </w:numPr>
      <w:tabs>
        <w:tab w:val="left" w:pos="170"/>
      </w:tabs>
      <w:spacing w:line="220" w:lineRule="exact"/>
    </w:pPr>
    <w:rPr>
      <w:rFonts w:ascii="Arial" w:hAnsi="Arial"/>
      <w:sz w:val="18"/>
      <w:szCs w:val="20"/>
    </w:rPr>
  </w:style>
  <w:style w:type="paragraph" w:customStyle="1" w:styleId="ErlZw">
    <w:name w:val="ErlZwü"/>
    <w:basedOn w:val="Standard"/>
    <w:next w:val="ErlFlie1"/>
    <w:rsid w:val="008A5555"/>
    <w:pPr>
      <w:keepNext/>
      <w:keepLines/>
      <w:spacing w:before="220" w:line="220" w:lineRule="exact"/>
      <w:outlineLvl w:val="5"/>
    </w:pPr>
    <w:rPr>
      <w:rFonts w:ascii="Arial" w:hAnsi="Arial"/>
      <w:b/>
      <w:sz w:val="18"/>
      <w:szCs w:val="20"/>
    </w:rPr>
  </w:style>
  <w:style w:type="paragraph" w:customStyle="1" w:styleId="ErlFlie1">
    <w:name w:val="ErlFließ1"/>
    <w:basedOn w:val="Standard"/>
    <w:next w:val="Standard"/>
    <w:rsid w:val="008A5555"/>
    <w:pPr>
      <w:spacing w:line="220" w:lineRule="exact"/>
    </w:pPr>
    <w:rPr>
      <w:rFonts w:ascii="Arial" w:hAnsi="Arial"/>
      <w:sz w:val="18"/>
      <w:szCs w:val="20"/>
    </w:rPr>
  </w:style>
  <w:style w:type="paragraph" w:customStyle="1" w:styleId="SBErlber1">
    <w:name w:val="SB_ErlÜber1"/>
    <w:basedOn w:val="Standard"/>
    <w:next w:val="ErlZw"/>
    <w:rsid w:val="008A5555"/>
    <w:pPr>
      <w:keepNext/>
      <w:keepLines/>
      <w:outlineLvl w:val="1"/>
    </w:pPr>
    <w:rPr>
      <w:rFonts w:ascii="Arial Narrow" w:hAnsi="Arial Narrow"/>
      <w:sz w:val="22"/>
      <w:szCs w:val="20"/>
    </w:rPr>
  </w:style>
  <w:style w:type="paragraph" w:customStyle="1" w:styleId="Inh">
    <w:name w:val="InhÜ"/>
    <w:basedOn w:val="Standard"/>
    <w:rsid w:val="008A5555"/>
    <w:pPr>
      <w:keepNext/>
      <w:keepLines/>
      <w:numPr>
        <w:numId w:val="11"/>
      </w:numPr>
      <w:tabs>
        <w:tab w:val="clear" w:pos="360"/>
      </w:tabs>
      <w:ind w:left="397" w:hanging="397"/>
    </w:pPr>
    <w:rPr>
      <w:rFonts w:ascii="Arial Narrow" w:hAnsi="Arial Narrow"/>
      <w:b/>
      <w:color w:val="808080"/>
      <w:sz w:val="20"/>
      <w:szCs w:val="20"/>
    </w:rPr>
  </w:style>
  <w:style w:type="paragraph" w:styleId="Sprechblasentext">
    <w:name w:val="Balloon Text"/>
    <w:basedOn w:val="Standard"/>
    <w:semiHidden/>
    <w:rsid w:val="0033107F"/>
    <w:rPr>
      <w:rFonts w:ascii="Tahoma" w:hAnsi="Tahoma" w:cs="Tahoma"/>
      <w:sz w:val="16"/>
      <w:szCs w:val="16"/>
    </w:rPr>
  </w:style>
  <w:style w:type="paragraph" w:customStyle="1" w:styleId="ErlZwArialNarrow">
    <w:name w:val="ErlZwü + Arial Narrow"/>
    <w:aliases w:val="11 pt"/>
    <w:basedOn w:val="ErlFlie1"/>
    <w:rsid w:val="00A03B4E"/>
    <w:pPr>
      <w:spacing w:after="120"/>
      <w:jc w:val="both"/>
    </w:pPr>
    <w:rPr>
      <w:rFonts w:ascii="Arial Narrow" w:hAnsi="Arial Narrow"/>
      <w:sz w:val="24"/>
      <w:szCs w:val="24"/>
    </w:rPr>
  </w:style>
  <w:style w:type="character" w:styleId="BesuchterHyperlink">
    <w:name w:val="FollowedHyperlink"/>
    <w:rsid w:val="00E20C1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16196">
      <w:bodyDiv w:val="1"/>
      <w:marLeft w:val="0"/>
      <w:marRight w:val="0"/>
      <w:marTop w:val="0"/>
      <w:marBottom w:val="0"/>
      <w:divBdr>
        <w:top w:val="none" w:sz="0" w:space="0" w:color="auto"/>
        <w:left w:val="none" w:sz="0" w:space="0" w:color="auto"/>
        <w:bottom w:val="none" w:sz="0" w:space="0" w:color="auto"/>
        <w:right w:val="none" w:sz="0" w:space="0" w:color="auto"/>
      </w:divBdr>
    </w:div>
    <w:div w:id="295448683">
      <w:bodyDiv w:val="1"/>
      <w:marLeft w:val="0"/>
      <w:marRight w:val="0"/>
      <w:marTop w:val="0"/>
      <w:marBottom w:val="0"/>
      <w:divBdr>
        <w:top w:val="none" w:sz="0" w:space="0" w:color="auto"/>
        <w:left w:val="none" w:sz="0" w:space="0" w:color="auto"/>
        <w:bottom w:val="none" w:sz="0" w:space="0" w:color="auto"/>
        <w:right w:val="none" w:sz="0" w:space="0" w:color="auto"/>
      </w:divBdr>
      <w:divsChild>
        <w:div w:id="164328186">
          <w:marLeft w:val="0"/>
          <w:marRight w:val="0"/>
          <w:marTop w:val="0"/>
          <w:marBottom w:val="0"/>
          <w:divBdr>
            <w:top w:val="none" w:sz="0" w:space="0" w:color="auto"/>
            <w:left w:val="none" w:sz="0" w:space="0" w:color="auto"/>
            <w:bottom w:val="none" w:sz="0" w:space="0" w:color="auto"/>
            <w:right w:val="none" w:sz="0" w:space="0" w:color="auto"/>
          </w:divBdr>
        </w:div>
        <w:div w:id="751122219">
          <w:marLeft w:val="0"/>
          <w:marRight w:val="0"/>
          <w:marTop w:val="0"/>
          <w:marBottom w:val="0"/>
          <w:divBdr>
            <w:top w:val="none" w:sz="0" w:space="0" w:color="auto"/>
            <w:left w:val="none" w:sz="0" w:space="0" w:color="auto"/>
            <w:bottom w:val="none" w:sz="0" w:space="0" w:color="auto"/>
            <w:right w:val="none" w:sz="0" w:space="0" w:color="auto"/>
          </w:divBdr>
        </w:div>
        <w:div w:id="897396196">
          <w:marLeft w:val="0"/>
          <w:marRight w:val="0"/>
          <w:marTop w:val="0"/>
          <w:marBottom w:val="0"/>
          <w:divBdr>
            <w:top w:val="none" w:sz="0" w:space="0" w:color="auto"/>
            <w:left w:val="none" w:sz="0" w:space="0" w:color="auto"/>
            <w:bottom w:val="none" w:sz="0" w:space="0" w:color="auto"/>
            <w:right w:val="none" w:sz="0" w:space="0" w:color="auto"/>
          </w:divBdr>
        </w:div>
        <w:div w:id="2092851681">
          <w:marLeft w:val="0"/>
          <w:marRight w:val="0"/>
          <w:marTop w:val="0"/>
          <w:marBottom w:val="0"/>
          <w:divBdr>
            <w:top w:val="none" w:sz="0" w:space="0" w:color="auto"/>
            <w:left w:val="none" w:sz="0" w:space="0" w:color="auto"/>
            <w:bottom w:val="none" w:sz="0" w:space="0" w:color="auto"/>
            <w:right w:val="none" w:sz="0" w:space="0" w:color="auto"/>
          </w:divBdr>
        </w:div>
      </w:divsChild>
    </w:div>
    <w:div w:id="730230645">
      <w:bodyDiv w:val="1"/>
      <w:marLeft w:val="0"/>
      <w:marRight w:val="0"/>
      <w:marTop w:val="0"/>
      <w:marBottom w:val="0"/>
      <w:divBdr>
        <w:top w:val="none" w:sz="0" w:space="0" w:color="auto"/>
        <w:left w:val="none" w:sz="0" w:space="0" w:color="auto"/>
        <w:bottom w:val="none" w:sz="0" w:space="0" w:color="auto"/>
        <w:right w:val="none" w:sz="0" w:space="0" w:color="auto"/>
      </w:divBdr>
    </w:div>
    <w:div w:id="753820823">
      <w:bodyDiv w:val="1"/>
      <w:marLeft w:val="0"/>
      <w:marRight w:val="0"/>
      <w:marTop w:val="0"/>
      <w:marBottom w:val="0"/>
      <w:divBdr>
        <w:top w:val="none" w:sz="0" w:space="0" w:color="auto"/>
        <w:left w:val="none" w:sz="0" w:space="0" w:color="auto"/>
        <w:bottom w:val="none" w:sz="0" w:space="0" w:color="auto"/>
        <w:right w:val="none" w:sz="0" w:space="0" w:color="auto"/>
      </w:divBdr>
      <w:divsChild>
        <w:div w:id="437600426">
          <w:marLeft w:val="0"/>
          <w:marRight w:val="0"/>
          <w:marTop w:val="0"/>
          <w:marBottom w:val="0"/>
          <w:divBdr>
            <w:top w:val="none" w:sz="0" w:space="0" w:color="auto"/>
            <w:left w:val="none" w:sz="0" w:space="0" w:color="auto"/>
            <w:bottom w:val="none" w:sz="0" w:space="0" w:color="auto"/>
            <w:right w:val="none" w:sz="0" w:space="0" w:color="auto"/>
          </w:divBdr>
        </w:div>
        <w:div w:id="719086834">
          <w:marLeft w:val="0"/>
          <w:marRight w:val="0"/>
          <w:marTop w:val="0"/>
          <w:marBottom w:val="0"/>
          <w:divBdr>
            <w:top w:val="none" w:sz="0" w:space="0" w:color="auto"/>
            <w:left w:val="none" w:sz="0" w:space="0" w:color="auto"/>
            <w:bottom w:val="none" w:sz="0" w:space="0" w:color="auto"/>
            <w:right w:val="none" w:sz="0" w:space="0" w:color="auto"/>
          </w:divBdr>
        </w:div>
        <w:div w:id="1029571176">
          <w:marLeft w:val="0"/>
          <w:marRight w:val="0"/>
          <w:marTop w:val="0"/>
          <w:marBottom w:val="0"/>
          <w:divBdr>
            <w:top w:val="none" w:sz="0" w:space="0" w:color="auto"/>
            <w:left w:val="none" w:sz="0" w:space="0" w:color="auto"/>
            <w:bottom w:val="none" w:sz="0" w:space="0" w:color="auto"/>
            <w:right w:val="none" w:sz="0" w:space="0" w:color="auto"/>
          </w:divBdr>
        </w:div>
        <w:div w:id="1475677042">
          <w:marLeft w:val="0"/>
          <w:marRight w:val="0"/>
          <w:marTop w:val="0"/>
          <w:marBottom w:val="0"/>
          <w:divBdr>
            <w:top w:val="none" w:sz="0" w:space="0" w:color="auto"/>
            <w:left w:val="none" w:sz="0" w:space="0" w:color="auto"/>
            <w:bottom w:val="none" w:sz="0" w:space="0" w:color="auto"/>
            <w:right w:val="none" w:sz="0" w:space="0" w:color="auto"/>
          </w:divBdr>
        </w:div>
        <w:div w:id="1561357688">
          <w:marLeft w:val="0"/>
          <w:marRight w:val="0"/>
          <w:marTop w:val="0"/>
          <w:marBottom w:val="0"/>
          <w:divBdr>
            <w:top w:val="none" w:sz="0" w:space="0" w:color="auto"/>
            <w:left w:val="none" w:sz="0" w:space="0" w:color="auto"/>
            <w:bottom w:val="none" w:sz="0" w:space="0" w:color="auto"/>
            <w:right w:val="none" w:sz="0" w:space="0" w:color="auto"/>
          </w:divBdr>
        </w:div>
      </w:divsChild>
    </w:div>
    <w:div w:id="116158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www.esri.com/library/whitepapers/pdfs/shapefile.pdf"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www.wahlen-berlin.de/wahlinfos/info_zustaend.asp?sel1=1201&amp;sel2=1201" TargetMode="External"/><Relationship Id="rId2" Type="http://schemas.openxmlformats.org/officeDocument/2006/relationships/numbering" Target="numbering.xml"/><Relationship Id="rId16" Type="http://schemas.openxmlformats.org/officeDocument/2006/relationships/hyperlink" Target="https://www.statistik-berlin-brandenburg.de/regionales/rbs/rbsadresse.asp?Kat=4002" TargetMode="External"/><Relationship Id="rId20" Type="http://schemas.openxmlformats.org/officeDocument/2006/relationships/hyperlink" Target="https://creativecommons.org/licenses/by/3.0/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http://creativecommons.org/images/deed/cc-logo.jpg"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en.wikipedia.org/wiki/List_of_geographic_information_systems_softwar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61497-64E5-4216-8490-00DDDCD41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392</Words>
  <Characters>3495</Characters>
  <Application>Microsoft Office Word</Application>
  <DocSecurity>0</DocSecurity>
  <Lines>29</Lines>
  <Paragraphs>7</Paragraphs>
  <ScaleCrop>false</ScaleCrop>
  <HeadingPairs>
    <vt:vector size="2" baseType="variant">
      <vt:variant>
        <vt:lpstr>Titel</vt:lpstr>
      </vt:variant>
      <vt:variant>
        <vt:i4>1</vt:i4>
      </vt:variant>
    </vt:vector>
  </HeadingPairs>
  <TitlesOfParts>
    <vt:vector size="1" baseType="lpstr">
      <vt:lpstr>Open Data RBS Metadaten zu den Wahlgebieten EU14</vt:lpstr>
    </vt:vector>
  </TitlesOfParts>
  <Company>Amt für Statistik Berlin Brandenburg</Company>
  <LinksUpToDate>false</LinksUpToDate>
  <CharactersWithSpaces>3880</CharactersWithSpaces>
  <SharedDoc>false</SharedDoc>
  <HLinks>
    <vt:vector size="36" baseType="variant">
      <vt:variant>
        <vt:i4>852077</vt:i4>
      </vt:variant>
      <vt:variant>
        <vt:i4>12</vt:i4>
      </vt:variant>
      <vt:variant>
        <vt:i4>0</vt:i4>
      </vt:variant>
      <vt:variant>
        <vt:i4>5</vt:i4>
      </vt:variant>
      <vt:variant>
        <vt:lpwstr>http://en.wikipedia.org/wiki/List_of_geographic_information_systems_software</vt:lpwstr>
      </vt:variant>
      <vt:variant>
        <vt:lpwstr/>
      </vt:variant>
      <vt:variant>
        <vt:i4>3080255</vt:i4>
      </vt:variant>
      <vt:variant>
        <vt:i4>9</vt:i4>
      </vt:variant>
      <vt:variant>
        <vt:i4>0</vt:i4>
      </vt:variant>
      <vt:variant>
        <vt:i4>5</vt:i4>
      </vt:variant>
      <vt:variant>
        <vt:lpwstr>http://www.esri.com/library/whitepapers/pdfs/shapefile.pdf</vt:lpwstr>
      </vt:variant>
      <vt:variant>
        <vt:lpwstr/>
      </vt:variant>
      <vt:variant>
        <vt:i4>3407979</vt:i4>
      </vt:variant>
      <vt:variant>
        <vt:i4>6</vt:i4>
      </vt:variant>
      <vt:variant>
        <vt:i4>0</vt:i4>
      </vt:variant>
      <vt:variant>
        <vt:i4>5</vt:i4>
      </vt:variant>
      <vt:variant>
        <vt:lpwstr>https://creativecommons.org/licenses/by/3.0/de/</vt:lpwstr>
      </vt:variant>
      <vt:variant>
        <vt:lpwstr/>
      </vt:variant>
      <vt:variant>
        <vt:i4>3866712</vt:i4>
      </vt:variant>
      <vt:variant>
        <vt:i4>3</vt:i4>
      </vt:variant>
      <vt:variant>
        <vt:i4>0</vt:i4>
      </vt:variant>
      <vt:variant>
        <vt:i4>5</vt:i4>
      </vt:variant>
      <vt:variant>
        <vt:lpwstr>https://www.wahlen-berlin.de/wahlinfos/info_zustaend.asp?sel1=1201&amp;sel2=1201</vt:lpwstr>
      </vt:variant>
      <vt:variant>
        <vt:lpwstr/>
      </vt:variant>
      <vt:variant>
        <vt:i4>8060963</vt:i4>
      </vt:variant>
      <vt:variant>
        <vt:i4>0</vt:i4>
      </vt:variant>
      <vt:variant>
        <vt:i4>0</vt:i4>
      </vt:variant>
      <vt:variant>
        <vt:i4>5</vt:i4>
      </vt:variant>
      <vt:variant>
        <vt:lpwstr>https://www.statistik-berlin-brandenburg.de/regionales/rbs/rbsadresse.asp?Kat=4002</vt:lpwstr>
      </vt:variant>
      <vt:variant>
        <vt:lpwstr/>
      </vt:variant>
      <vt:variant>
        <vt:i4>3473512</vt:i4>
      </vt:variant>
      <vt:variant>
        <vt:i4>-1</vt:i4>
      </vt:variant>
      <vt:variant>
        <vt:i4>1028</vt:i4>
      </vt:variant>
      <vt:variant>
        <vt:i4>1</vt:i4>
      </vt:variant>
      <vt:variant>
        <vt:lpwstr>http://creativecommons.org/images/deed/cc-logo.jpg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RBS Metadaten zu den Wahlgebieten EU14</dc:title>
  <dc:creator>Christoph.Effing@statistik-bbb.de</dc:creator>
  <cp:keywords>Open Data, RBS, Amt für Statistisk Berlin Brandenburg, RBS, Regionales Bezugssystem Berlin, Landeswahlleiterin, Geschäftsstelle</cp:keywords>
  <cp:lastModifiedBy>Effing, Christoph</cp:lastModifiedBy>
  <cp:revision>6</cp:revision>
  <cp:lastPrinted>2014-04-30T12:26:00Z</cp:lastPrinted>
  <dcterms:created xsi:type="dcterms:W3CDTF">2014-04-30T12:21:00Z</dcterms:created>
  <dcterms:modified xsi:type="dcterms:W3CDTF">2016-02-22T14:44:00Z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-1363316422</vt:i4>
  </property>
  <property fmtid="{D5CDD505-2E9C-101B-9397-08002B2CF9AE}" pid="3" name="_NewReviewCycle">
    <vt:lpwstr/>
  </property>
  <property fmtid="{D5CDD505-2E9C-101B-9397-08002B2CF9AE}" pid="4" name="_EmailEntryID">
    <vt:lpwstr>0000000068FF948012A0E3448B6626B89725C9E907001AFA6BD2D09A354FB5BB95351DB2DBCC00000037A19600001AFA6BD2D09A354FB5BB95351DB2DBCC000000542C4F0000</vt:lpwstr>
  </property>
</Properties>
</file>